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0ECFFBCE" w:rsidR="008401C8" w:rsidRDefault="008401C8" w:rsidP="00E841A6">
      <w:pPr>
        <w:pStyle w:val="titleline1"/>
        <w:spacing w:after="120"/>
      </w:pPr>
      <w:r>
        <w:t xml:space="preserve">LANDIS-II </w:t>
      </w:r>
      <w:r w:rsidR="00363CEC">
        <w:t xml:space="preserve">SCRPPLE </w:t>
      </w:r>
      <w:r w:rsidR="00E841A6">
        <w:t>(</w:t>
      </w:r>
      <w:r w:rsidR="009E007E">
        <w:t>v</w:t>
      </w:r>
      <w:r w:rsidR="002F7D50">
        <w:t>3.0</w:t>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09A210C4" w:rsidR="008401C8" w:rsidRDefault="008A0CB3">
      <w:pPr>
        <w:spacing w:after="120"/>
        <w:jc w:val="center"/>
      </w:pPr>
      <w:r>
        <w:t>Zachary Robbins</w:t>
      </w:r>
      <w:r w:rsidRPr="008A0CB3">
        <w:rPr>
          <w:vertAlign w:val="superscript"/>
        </w:rPr>
        <w:t>1</w:t>
      </w: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10A11008" w:rsidR="008401C8" w:rsidRDefault="00232F59">
      <w:pPr>
        <w:spacing w:after="120"/>
        <w:jc w:val="center"/>
      </w:pPr>
      <w:r>
        <w:rPr>
          <w:vertAlign w:val="superscript"/>
        </w:rPr>
        <w:t>2</w:t>
      </w:r>
      <w:r>
        <w:t>Portland State University</w:t>
      </w:r>
    </w:p>
    <w:p w14:paraId="6EAD7FC9" w14:textId="77777777" w:rsidR="008401C8" w:rsidRDefault="008401C8">
      <w:pPr>
        <w:spacing w:after="120"/>
        <w:jc w:val="center"/>
      </w:pPr>
    </w:p>
    <w:p w14:paraId="110C23A7" w14:textId="72FA9AA2"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177FAC">
        <w:rPr>
          <w:noProof/>
        </w:rPr>
        <w:t>February 9, 2021</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bookmarkStart w:id="2" w:name="_GoBack"/>
    <w:bookmarkEnd w:id="2"/>
    <w:p w14:paraId="6658D823" w14:textId="1BD05ED1" w:rsidR="00177FAC"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63936848" w:history="1">
        <w:r w:rsidR="00177FAC" w:rsidRPr="005664DA">
          <w:rPr>
            <w:rStyle w:val="Hyperlink"/>
            <w:noProof/>
          </w:rPr>
          <w:t>1.</w:t>
        </w:r>
        <w:r w:rsidR="00177FAC">
          <w:rPr>
            <w:rFonts w:asciiTheme="minorHAnsi" w:eastAsiaTheme="minorEastAsia" w:hAnsiTheme="minorHAnsi" w:cstheme="minorBidi"/>
            <w:b w:val="0"/>
            <w:bCs w:val="0"/>
            <w:caps w:val="0"/>
            <w:noProof/>
            <w:sz w:val="22"/>
            <w:szCs w:val="22"/>
            <w:lang w:eastAsia="en-US"/>
          </w:rPr>
          <w:tab/>
        </w:r>
        <w:r w:rsidR="00177FAC" w:rsidRPr="005664DA">
          <w:rPr>
            <w:rStyle w:val="Hyperlink"/>
            <w:noProof/>
          </w:rPr>
          <w:t>Introduction</w:t>
        </w:r>
        <w:r w:rsidR="00177FAC">
          <w:rPr>
            <w:noProof/>
            <w:webHidden/>
          </w:rPr>
          <w:tab/>
        </w:r>
        <w:r w:rsidR="00177FAC">
          <w:rPr>
            <w:noProof/>
            <w:webHidden/>
          </w:rPr>
          <w:fldChar w:fldCharType="begin"/>
        </w:r>
        <w:r w:rsidR="00177FAC">
          <w:rPr>
            <w:noProof/>
            <w:webHidden/>
          </w:rPr>
          <w:instrText xml:space="preserve"> PAGEREF _Toc63936848 \h </w:instrText>
        </w:r>
        <w:r w:rsidR="00177FAC">
          <w:rPr>
            <w:noProof/>
            <w:webHidden/>
          </w:rPr>
        </w:r>
        <w:r w:rsidR="00177FAC">
          <w:rPr>
            <w:noProof/>
            <w:webHidden/>
          </w:rPr>
          <w:fldChar w:fldCharType="separate"/>
        </w:r>
        <w:r w:rsidR="00177FAC">
          <w:rPr>
            <w:noProof/>
            <w:webHidden/>
          </w:rPr>
          <w:t>3</w:t>
        </w:r>
        <w:r w:rsidR="00177FAC">
          <w:rPr>
            <w:noProof/>
            <w:webHidden/>
          </w:rPr>
          <w:fldChar w:fldCharType="end"/>
        </w:r>
      </w:hyperlink>
    </w:p>
    <w:p w14:paraId="7968914D" w14:textId="7E2E2C47"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49" w:history="1">
        <w:r w:rsidRPr="005664DA">
          <w:rPr>
            <w:rStyle w:val="Hyperlink"/>
            <w:noProof/>
          </w:rPr>
          <w:t>1.1.</w:t>
        </w:r>
        <w:r>
          <w:rPr>
            <w:rFonts w:asciiTheme="minorHAnsi" w:eastAsiaTheme="minorEastAsia" w:hAnsiTheme="minorHAnsi" w:cstheme="minorBidi"/>
            <w:noProof/>
            <w:sz w:val="22"/>
            <w:szCs w:val="22"/>
            <w:lang w:eastAsia="en-US"/>
          </w:rPr>
          <w:tab/>
        </w:r>
        <w:r w:rsidRPr="005664DA">
          <w:rPr>
            <w:rStyle w:val="Hyperlink"/>
            <w:noProof/>
          </w:rPr>
          <w:t>Fire Simulation</w:t>
        </w:r>
        <w:r>
          <w:rPr>
            <w:noProof/>
            <w:webHidden/>
          </w:rPr>
          <w:tab/>
        </w:r>
        <w:r>
          <w:rPr>
            <w:noProof/>
            <w:webHidden/>
          </w:rPr>
          <w:fldChar w:fldCharType="begin"/>
        </w:r>
        <w:r>
          <w:rPr>
            <w:noProof/>
            <w:webHidden/>
          </w:rPr>
          <w:instrText xml:space="preserve"> PAGEREF _Toc63936849 \h </w:instrText>
        </w:r>
        <w:r>
          <w:rPr>
            <w:noProof/>
            <w:webHidden/>
          </w:rPr>
        </w:r>
        <w:r>
          <w:rPr>
            <w:noProof/>
            <w:webHidden/>
          </w:rPr>
          <w:fldChar w:fldCharType="separate"/>
        </w:r>
        <w:r>
          <w:rPr>
            <w:noProof/>
            <w:webHidden/>
          </w:rPr>
          <w:t>3</w:t>
        </w:r>
        <w:r>
          <w:rPr>
            <w:noProof/>
            <w:webHidden/>
          </w:rPr>
          <w:fldChar w:fldCharType="end"/>
        </w:r>
      </w:hyperlink>
    </w:p>
    <w:p w14:paraId="3B9B27F7" w14:textId="6E5DD6A6" w:rsidR="00177FAC" w:rsidRDefault="00177FA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3936850" w:history="1">
        <w:r w:rsidRPr="005664DA">
          <w:rPr>
            <w:rStyle w:val="Hyperlink"/>
            <w:noProof/>
          </w:rPr>
          <w:t>1.1.1.</w:t>
        </w:r>
        <w:r>
          <w:rPr>
            <w:rFonts w:asciiTheme="minorHAnsi" w:eastAsiaTheme="minorEastAsia" w:hAnsiTheme="minorHAnsi" w:cstheme="minorBidi"/>
            <w:i w:val="0"/>
            <w:iCs w:val="0"/>
            <w:noProof/>
            <w:sz w:val="22"/>
            <w:szCs w:val="22"/>
            <w:lang w:eastAsia="en-US"/>
          </w:rPr>
          <w:tab/>
        </w:r>
        <w:r w:rsidRPr="005664DA">
          <w:rPr>
            <w:rStyle w:val="Hyperlink"/>
            <w:noProof/>
          </w:rPr>
          <w:t>Ignition</w:t>
        </w:r>
        <w:r>
          <w:rPr>
            <w:noProof/>
            <w:webHidden/>
          </w:rPr>
          <w:tab/>
        </w:r>
        <w:r>
          <w:rPr>
            <w:noProof/>
            <w:webHidden/>
          </w:rPr>
          <w:fldChar w:fldCharType="begin"/>
        </w:r>
        <w:r>
          <w:rPr>
            <w:noProof/>
            <w:webHidden/>
          </w:rPr>
          <w:instrText xml:space="preserve"> PAGEREF _Toc63936850 \h </w:instrText>
        </w:r>
        <w:r>
          <w:rPr>
            <w:noProof/>
            <w:webHidden/>
          </w:rPr>
        </w:r>
        <w:r>
          <w:rPr>
            <w:noProof/>
            <w:webHidden/>
          </w:rPr>
          <w:fldChar w:fldCharType="separate"/>
        </w:r>
        <w:r>
          <w:rPr>
            <w:noProof/>
            <w:webHidden/>
          </w:rPr>
          <w:t>3</w:t>
        </w:r>
        <w:r>
          <w:rPr>
            <w:noProof/>
            <w:webHidden/>
          </w:rPr>
          <w:fldChar w:fldCharType="end"/>
        </w:r>
      </w:hyperlink>
    </w:p>
    <w:p w14:paraId="4A590546" w14:textId="75C1C1F8" w:rsidR="00177FAC" w:rsidRDefault="00177FA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3936851" w:history="1">
        <w:r w:rsidRPr="005664DA">
          <w:rPr>
            <w:rStyle w:val="Hyperlink"/>
            <w:noProof/>
          </w:rPr>
          <w:t>1.1.1.1.</w:t>
        </w:r>
        <w:r>
          <w:rPr>
            <w:rFonts w:asciiTheme="minorHAnsi" w:eastAsiaTheme="minorEastAsia" w:hAnsiTheme="minorHAnsi" w:cstheme="minorBidi"/>
            <w:i w:val="0"/>
            <w:iCs w:val="0"/>
            <w:noProof/>
            <w:sz w:val="22"/>
            <w:szCs w:val="22"/>
            <w:lang w:eastAsia="en-US"/>
          </w:rPr>
          <w:tab/>
        </w:r>
        <w:r w:rsidRPr="005664DA">
          <w:rPr>
            <w:rStyle w:val="Hyperlink"/>
            <w:noProof/>
          </w:rPr>
          <w:t>Fire Spread: Lightning and Accidental</w:t>
        </w:r>
        <w:r>
          <w:rPr>
            <w:noProof/>
            <w:webHidden/>
          </w:rPr>
          <w:tab/>
        </w:r>
        <w:r>
          <w:rPr>
            <w:noProof/>
            <w:webHidden/>
          </w:rPr>
          <w:fldChar w:fldCharType="begin"/>
        </w:r>
        <w:r>
          <w:rPr>
            <w:noProof/>
            <w:webHidden/>
          </w:rPr>
          <w:instrText xml:space="preserve"> PAGEREF _Toc63936851 \h </w:instrText>
        </w:r>
        <w:r>
          <w:rPr>
            <w:noProof/>
            <w:webHidden/>
          </w:rPr>
        </w:r>
        <w:r>
          <w:rPr>
            <w:noProof/>
            <w:webHidden/>
          </w:rPr>
          <w:fldChar w:fldCharType="separate"/>
        </w:r>
        <w:r>
          <w:rPr>
            <w:noProof/>
            <w:webHidden/>
          </w:rPr>
          <w:t>4</w:t>
        </w:r>
        <w:r>
          <w:rPr>
            <w:noProof/>
            <w:webHidden/>
          </w:rPr>
          <w:fldChar w:fldCharType="end"/>
        </w:r>
      </w:hyperlink>
    </w:p>
    <w:p w14:paraId="542C2066" w14:textId="2C47FA06" w:rsidR="00177FAC" w:rsidRDefault="00177FA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3936852" w:history="1">
        <w:r w:rsidRPr="005664DA">
          <w:rPr>
            <w:rStyle w:val="Hyperlink"/>
            <w:noProof/>
          </w:rPr>
          <w:t>1.1.1.2.</w:t>
        </w:r>
        <w:r>
          <w:rPr>
            <w:rFonts w:asciiTheme="minorHAnsi" w:eastAsiaTheme="minorEastAsia" w:hAnsiTheme="minorHAnsi" w:cstheme="minorBidi"/>
            <w:i w:val="0"/>
            <w:iCs w:val="0"/>
            <w:noProof/>
            <w:sz w:val="22"/>
            <w:szCs w:val="22"/>
            <w:lang w:eastAsia="en-US"/>
          </w:rPr>
          <w:tab/>
        </w:r>
        <w:r w:rsidRPr="005664DA">
          <w:rPr>
            <w:rStyle w:val="Hyperlink"/>
            <w:noProof/>
          </w:rPr>
          <w:t>Fire Spread: Prescribed Fires</w:t>
        </w:r>
        <w:r>
          <w:rPr>
            <w:noProof/>
            <w:webHidden/>
          </w:rPr>
          <w:tab/>
        </w:r>
        <w:r>
          <w:rPr>
            <w:noProof/>
            <w:webHidden/>
          </w:rPr>
          <w:fldChar w:fldCharType="begin"/>
        </w:r>
        <w:r>
          <w:rPr>
            <w:noProof/>
            <w:webHidden/>
          </w:rPr>
          <w:instrText xml:space="preserve"> PAGEREF _Toc63936852 \h </w:instrText>
        </w:r>
        <w:r>
          <w:rPr>
            <w:noProof/>
            <w:webHidden/>
          </w:rPr>
        </w:r>
        <w:r>
          <w:rPr>
            <w:noProof/>
            <w:webHidden/>
          </w:rPr>
          <w:fldChar w:fldCharType="separate"/>
        </w:r>
        <w:r>
          <w:rPr>
            <w:noProof/>
            <w:webHidden/>
          </w:rPr>
          <w:t>5</w:t>
        </w:r>
        <w:r>
          <w:rPr>
            <w:noProof/>
            <w:webHidden/>
          </w:rPr>
          <w:fldChar w:fldCharType="end"/>
        </w:r>
      </w:hyperlink>
    </w:p>
    <w:p w14:paraId="3BE3DE51" w14:textId="18EAB7A7" w:rsidR="00177FAC" w:rsidRDefault="00177FA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3936853" w:history="1">
        <w:r w:rsidRPr="005664DA">
          <w:rPr>
            <w:rStyle w:val="Hyperlink"/>
            <w:noProof/>
          </w:rPr>
          <w:t>1.1.1.3.</w:t>
        </w:r>
        <w:r>
          <w:rPr>
            <w:rFonts w:asciiTheme="minorHAnsi" w:eastAsiaTheme="minorEastAsia" w:hAnsiTheme="minorHAnsi" w:cstheme="minorBidi"/>
            <w:i w:val="0"/>
            <w:iCs w:val="0"/>
            <w:noProof/>
            <w:sz w:val="22"/>
            <w:szCs w:val="22"/>
            <w:lang w:eastAsia="en-US"/>
          </w:rPr>
          <w:tab/>
        </w:r>
        <w:r w:rsidRPr="005664DA">
          <w:rPr>
            <w:rStyle w:val="Hyperlink"/>
            <w:noProof/>
          </w:rPr>
          <w:t>Fire Severity</w:t>
        </w:r>
        <w:r>
          <w:rPr>
            <w:noProof/>
            <w:webHidden/>
          </w:rPr>
          <w:tab/>
        </w:r>
        <w:r>
          <w:rPr>
            <w:noProof/>
            <w:webHidden/>
          </w:rPr>
          <w:fldChar w:fldCharType="begin"/>
        </w:r>
        <w:r>
          <w:rPr>
            <w:noProof/>
            <w:webHidden/>
          </w:rPr>
          <w:instrText xml:space="preserve"> PAGEREF _Toc63936853 \h </w:instrText>
        </w:r>
        <w:r>
          <w:rPr>
            <w:noProof/>
            <w:webHidden/>
          </w:rPr>
        </w:r>
        <w:r>
          <w:rPr>
            <w:noProof/>
            <w:webHidden/>
          </w:rPr>
          <w:fldChar w:fldCharType="separate"/>
        </w:r>
        <w:r>
          <w:rPr>
            <w:noProof/>
            <w:webHidden/>
          </w:rPr>
          <w:t>5</w:t>
        </w:r>
        <w:r>
          <w:rPr>
            <w:noProof/>
            <w:webHidden/>
          </w:rPr>
          <w:fldChar w:fldCharType="end"/>
        </w:r>
      </w:hyperlink>
    </w:p>
    <w:p w14:paraId="2FD4AD88" w14:textId="5929C67C"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54" w:history="1">
        <w:r w:rsidRPr="005664DA">
          <w:rPr>
            <w:rStyle w:val="Hyperlink"/>
            <w:noProof/>
          </w:rPr>
          <w:t>1.2.</w:t>
        </w:r>
        <w:r>
          <w:rPr>
            <w:rFonts w:asciiTheme="minorHAnsi" w:eastAsiaTheme="minorEastAsia" w:hAnsiTheme="minorHAnsi" w:cstheme="minorBidi"/>
            <w:noProof/>
            <w:sz w:val="22"/>
            <w:szCs w:val="22"/>
            <w:lang w:eastAsia="en-US"/>
          </w:rPr>
          <w:tab/>
        </w:r>
        <w:r w:rsidRPr="005664DA">
          <w:rPr>
            <w:rStyle w:val="Hyperlink"/>
            <w:noProof/>
          </w:rPr>
          <w:t>Major Versions</w:t>
        </w:r>
        <w:r>
          <w:rPr>
            <w:noProof/>
            <w:webHidden/>
          </w:rPr>
          <w:tab/>
        </w:r>
        <w:r>
          <w:rPr>
            <w:noProof/>
            <w:webHidden/>
          </w:rPr>
          <w:fldChar w:fldCharType="begin"/>
        </w:r>
        <w:r>
          <w:rPr>
            <w:noProof/>
            <w:webHidden/>
          </w:rPr>
          <w:instrText xml:space="preserve"> PAGEREF _Toc63936854 \h </w:instrText>
        </w:r>
        <w:r>
          <w:rPr>
            <w:noProof/>
            <w:webHidden/>
          </w:rPr>
        </w:r>
        <w:r>
          <w:rPr>
            <w:noProof/>
            <w:webHidden/>
          </w:rPr>
          <w:fldChar w:fldCharType="separate"/>
        </w:r>
        <w:r>
          <w:rPr>
            <w:noProof/>
            <w:webHidden/>
          </w:rPr>
          <w:t>6</w:t>
        </w:r>
        <w:r>
          <w:rPr>
            <w:noProof/>
            <w:webHidden/>
          </w:rPr>
          <w:fldChar w:fldCharType="end"/>
        </w:r>
      </w:hyperlink>
    </w:p>
    <w:p w14:paraId="0D1207A9" w14:textId="454F6911" w:rsidR="00177FAC" w:rsidRDefault="00177FA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3936855" w:history="1">
        <w:r w:rsidRPr="005664DA">
          <w:rPr>
            <w:rStyle w:val="Hyperlink"/>
            <w:noProof/>
          </w:rPr>
          <w:t>1.2.1.</w:t>
        </w:r>
        <w:r>
          <w:rPr>
            <w:rFonts w:asciiTheme="minorHAnsi" w:eastAsiaTheme="minorEastAsia" w:hAnsiTheme="minorHAnsi" w:cstheme="minorBidi"/>
            <w:i w:val="0"/>
            <w:iCs w:val="0"/>
            <w:noProof/>
            <w:sz w:val="22"/>
            <w:szCs w:val="22"/>
            <w:lang w:eastAsia="en-US"/>
          </w:rPr>
          <w:tab/>
        </w:r>
        <w:r w:rsidRPr="005664DA">
          <w:rPr>
            <w:rStyle w:val="Hyperlink"/>
            <w:noProof/>
          </w:rPr>
          <w:t>Version 3.0 (February 2021)</w:t>
        </w:r>
        <w:r>
          <w:rPr>
            <w:noProof/>
            <w:webHidden/>
          </w:rPr>
          <w:tab/>
        </w:r>
        <w:r>
          <w:rPr>
            <w:noProof/>
            <w:webHidden/>
          </w:rPr>
          <w:fldChar w:fldCharType="begin"/>
        </w:r>
        <w:r>
          <w:rPr>
            <w:noProof/>
            <w:webHidden/>
          </w:rPr>
          <w:instrText xml:space="preserve"> PAGEREF _Toc63936855 \h </w:instrText>
        </w:r>
        <w:r>
          <w:rPr>
            <w:noProof/>
            <w:webHidden/>
          </w:rPr>
        </w:r>
        <w:r>
          <w:rPr>
            <w:noProof/>
            <w:webHidden/>
          </w:rPr>
          <w:fldChar w:fldCharType="separate"/>
        </w:r>
        <w:r>
          <w:rPr>
            <w:noProof/>
            <w:webHidden/>
          </w:rPr>
          <w:t>6</w:t>
        </w:r>
        <w:r>
          <w:rPr>
            <w:noProof/>
            <w:webHidden/>
          </w:rPr>
          <w:fldChar w:fldCharType="end"/>
        </w:r>
      </w:hyperlink>
    </w:p>
    <w:p w14:paraId="07BC9C4A" w14:textId="7DA42BA5" w:rsidR="00177FAC" w:rsidRDefault="00177FA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3936856" w:history="1">
        <w:r w:rsidRPr="005664DA">
          <w:rPr>
            <w:rStyle w:val="Hyperlink"/>
            <w:noProof/>
          </w:rPr>
          <w:t>1.2.2.</w:t>
        </w:r>
        <w:r>
          <w:rPr>
            <w:rFonts w:asciiTheme="minorHAnsi" w:eastAsiaTheme="minorEastAsia" w:hAnsiTheme="minorHAnsi" w:cstheme="minorBidi"/>
            <w:i w:val="0"/>
            <w:iCs w:val="0"/>
            <w:noProof/>
            <w:sz w:val="22"/>
            <w:szCs w:val="22"/>
            <w:lang w:eastAsia="en-US"/>
          </w:rPr>
          <w:tab/>
        </w:r>
        <w:r w:rsidRPr="005664DA">
          <w:rPr>
            <w:rStyle w:val="Hyperlink"/>
            <w:noProof/>
          </w:rPr>
          <w:t>Version 2.4 (August 2020)</w:t>
        </w:r>
        <w:r>
          <w:rPr>
            <w:noProof/>
            <w:webHidden/>
          </w:rPr>
          <w:tab/>
        </w:r>
        <w:r>
          <w:rPr>
            <w:noProof/>
            <w:webHidden/>
          </w:rPr>
          <w:fldChar w:fldCharType="begin"/>
        </w:r>
        <w:r>
          <w:rPr>
            <w:noProof/>
            <w:webHidden/>
          </w:rPr>
          <w:instrText xml:space="preserve"> PAGEREF _Toc63936856 \h </w:instrText>
        </w:r>
        <w:r>
          <w:rPr>
            <w:noProof/>
            <w:webHidden/>
          </w:rPr>
        </w:r>
        <w:r>
          <w:rPr>
            <w:noProof/>
            <w:webHidden/>
          </w:rPr>
          <w:fldChar w:fldCharType="separate"/>
        </w:r>
        <w:r>
          <w:rPr>
            <w:noProof/>
            <w:webHidden/>
          </w:rPr>
          <w:t>7</w:t>
        </w:r>
        <w:r>
          <w:rPr>
            <w:noProof/>
            <w:webHidden/>
          </w:rPr>
          <w:fldChar w:fldCharType="end"/>
        </w:r>
      </w:hyperlink>
    </w:p>
    <w:p w14:paraId="69C477B4" w14:textId="75119D9E" w:rsidR="00177FAC" w:rsidRDefault="00177FA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3936857" w:history="1">
        <w:r w:rsidRPr="005664DA">
          <w:rPr>
            <w:rStyle w:val="Hyperlink"/>
            <w:noProof/>
          </w:rPr>
          <w:t>1.2.3.</w:t>
        </w:r>
        <w:r>
          <w:rPr>
            <w:rFonts w:asciiTheme="minorHAnsi" w:eastAsiaTheme="minorEastAsia" w:hAnsiTheme="minorHAnsi" w:cstheme="minorBidi"/>
            <w:i w:val="0"/>
            <w:iCs w:val="0"/>
            <w:noProof/>
            <w:sz w:val="22"/>
            <w:szCs w:val="22"/>
            <w:lang w:eastAsia="en-US"/>
          </w:rPr>
          <w:tab/>
        </w:r>
        <w:r w:rsidRPr="005664DA">
          <w:rPr>
            <w:rStyle w:val="Hyperlink"/>
            <w:noProof/>
          </w:rPr>
          <w:t>Version 2.3 (May 2019)</w:t>
        </w:r>
        <w:r>
          <w:rPr>
            <w:noProof/>
            <w:webHidden/>
          </w:rPr>
          <w:tab/>
        </w:r>
        <w:r>
          <w:rPr>
            <w:noProof/>
            <w:webHidden/>
          </w:rPr>
          <w:fldChar w:fldCharType="begin"/>
        </w:r>
        <w:r>
          <w:rPr>
            <w:noProof/>
            <w:webHidden/>
          </w:rPr>
          <w:instrText xml:space="preserve"> PAGEREF _Toc63936857 \h </w:instrText>
        </w:r>
        <w:r>
          <w:rPr>
            <w:noProof/>
            <w:webHidden/>
          </w:rPr>
        </w:r>
        <w:r>
          <w:rPr>
            <w:noProof/>
            <w:webHidden/>
          </w:rPr>
          <w:fldChar w:fldCharType="separate"/>
        </w:r>
        <w:r>
          <w:rPr>
            <w:noProof/>
            <w:webHidden/>
          </w:rPr>
          <w:t>7</w:t>
        </w:r>
        <w:r>
          <w:rPr>
            <w:noProof/>
            <w:webHidden/>
          </w:rPr>
          <w:fldChar w:fldCharType="end"/>
        </w:r>
      </w:hyperlink>
    </w:p>
    <w:p w14:paraId="313136C4" w14:textId="44E94DE8" w:rsidR="00177FAC" w:rsidRDefault="00177FA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3936858" w:history="1">
        <w:r w:rsidRPr="005664DA">
          <w:rPr>
            <w:rStyle w:val="Hyperlink"/>
            <w:noProof/>
          </w:rPr>
          <w:t>1.2.4.</w:t>
        </w:r>
        <w:r>
          <w:rPr>
            <w:rFonts w:asciiTheme="minorHAnsi" w:eastAsiaTheme="minorEastAsia" w:hAnsiTheme="minorHAnsi" w:cstheme="minorBidi"/>
            <w:i w:val="0"/>
            <w:iCs w:val="0"/>
            <w:noProof/>
            <w:sz w:val="22"/>
            <w:szCs w:val="22"/>
            <w:lang w:eastAsia="en-US"/>
          </w:rPr>
          <w:tab/>
        </w:r>
        <w:r w:rsidRPr="005664DA">
          <w:rPr>
            <w:rStyle w:val="Hyperlink"/>
            <w:noProof/>
          </w:rPr>
          <w:t>Version 2.2 (April 2019)</w:t>
        </w:r>
        <w:r>
          <w:rPr>
            <w:noProof/>
            <w:webHidden/>
          </w:rPr>
          <w:tab/>
        </w:r>
        <w:r>
          <w:rPr>
            <w:noProof/>
            <w:webHidden/>
          </w:rPr>
          <w:fldChar w:fldCharType="begin"/>
        </w:r>
        <w:r>
          <w:rPr>
            <w:noProof/>
            <w:webHidden/>
          </w:rPr>
          <w:instrText xml:space="preserve"> PAGEREF _Toc63936858 \h </w:instrText>
        </w:r>
        <w:r>
          <w:rPr>
            <w:noProof/>
            <w:webHidden/>
          </w:rPr>
        </w:r>
        <w:r>
          <w:rPr>
            <w:noProof/>
            <w:webHidden/>
          </w:rPr>
          <w:fldChar w:fldCharType="separate"/>
        </w:r>
        <w:r>
          <w:rPr>
            <w:noProof/>
            <w:webHidden/>
          </w:rPr>
          <w:t>7</w:t>
        </w:r>
        <w:r>
          <w:rPr>
            <w:noProof/>
            <w:webHidden/>
          </w:rPr>
          <w:fldChar w:fldCharType="end"/>
        </w:r>
      </w:hyperlink>
    </w:p>
    <w:p w14:paraId="480ED924" w14:textId="5DA1DAFB" w:rsidR="00177FAC" w:rsidRDefault="00177FA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3936859" w:history="1">
        <w:r w:rsidRPr="005664DA">
          <w:rPr>
            <w:rStyle w:val="Hyperlink"/>
            <w:noProof/>
          </w:rPr>
          <w:t>1.2.5.</w:t>
        </w:r>
        <w:r>
          <w:rPr>
            <w:rFonts w:asciiTheme="minorHAnsi" w:eastAsiaTheme="minorEastAsia" w:hAnsiTheme="minorHAnsi" w:cstheme="minorBidi"/>
            <w:i w:val="0"/>
            <w:iCs w:val="0"/>
            <w:noProof/>
            <w:sz w:val="22"/>
            <w:szCs w:val="22"/>
            <w:lang w:eastAsia="en-US"/>
          </w:rPr>
          <w:tab/>
        </w:r>
        <w:r w:rsidRPr="005664DA">
          <w:rPr>
            <w:rStyle w:val="Hyperlink"/>
            <w:noProof/>
          </w:rPr>
          <w:t>Version 2.1 (November 2018)</w:t>
        </w:r>
        <w:r>
          <w:rPr>
            <w:noProof/>
            <w:webHidden/>
          </w:rPr>
          <w:tab/>
        </w:r>
        <w:r>
          <w:rPr>
            <w:noProof/>
            <w:webHidden/>
          </w:rPr>
          <w:fldChar w:fldCharType="begin"/>
        </w:r>
        <w:r>
          <w:rPr>
            <w:noProof/>
            <w:webHidden/>
          </w:rPr>
          <w:instrText xml:space="preserve"> PAGEREF _Toc63936859 \h </w:instrText>
        </w:r>
        <w:r>
          <w:rPr>
            <w:noProof/>
            <w:webHidden/>
          </w:rPr>
        </w:r>
        <w:r>
          <w:rPr>
            <w:noProof/>
            <w:webHidden/>
          </w:rPr>
          <w:fldChar w:fldCharType="separate"/>
        </w:r>
        <w:r>
          <w:rPr>
            <w:noProof/>
            <w:webHidden/>
          </w:rPr>
          <w:t>7</w:t>
        </w:r>
        <w:r>
          <w:rPr>
            <w:noProof/>
            <w:webHidden/>
          </w:rPr>
          <w:fldChar w:fldCharType="end"/>
        </w:r>
      </w:hyperlink>
    </w:p>
    <w:p w14:paraId="7CAD0F0B" w14:textId="651C44AE" w:rsidR="00177FAC" w:rsidRDefault="00177FA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3936860" w:history="1">
        <w:r w:rsidRPr="005664DA">
          <w:rPr>
            <w:rStyle w:val="Hyperlink"/>
            <w:noProof/>
          </w:rPr>
          <w:t>1.2.6.</w:t>
        </w:r>
        <w:r>
          <w:rPr>
            <w:rFonts w:asciiTheme="minorHAnsi" w:eastAsiaTheme="minorEastAsia" w:hAnsiTheme="minorHAnsi" w:cstheme="minorBidi"/>
            <w:i w:val="0"/>
            <w:iCs w:val="0"/>
            <w:noProof/>
            <w:sz w:val="22"/>
            <w:szCs w:val="22"/>
            <w:lang w:eastAsia="en-US"/>
          </w:rPr>
          <w:tab/>
        </w:r>
        <w:r w:rsidRPr="005664DA">
          <w:rPr>
            <w:rStyle w:val="Hyperlink"/>
            <w:noProof/>
          </w:rPr>
          <w:t>Version 2.0 (September 2018)</w:t>
        </w:r>
        <w:r>
          <w:rPr>
            <w:noProof/>
            <w:webHidden/>
          </w:rPr>
          <w:tab/>
        </w:r>
        <w:r>
          <w:rPr>
            <w:noProof/>
            <w:webHidden/>
          </w:rPr>
          <w:fldChar w:fldCharType="begin"/>
        </w:r>
        <w:r>
          <w:rPr>
            <w:noProof/>
            <w:webHidden/>
          </w:rPr>
          <w:instrText xml:space="preserve"> PAGEREF _Toc63936860 \h </w:instrText>
        </w:r>
        <w:r>
          <w:rPr>
            <w:noProof/>
            <w:webHidden/>
          </w:rPr>
        </w:r>
        <w:r>
          <w:rPr>
            <w:noProof/>
            <w:webHidden/>
          </w:rPr>
          <w:fldChar w:fldCharType="separate"/>
        </w:r>
        <w:r>
          <w:rPr>
            <w:noProof/>
            <w:webHidden/>
          </w:rPr>
          <w:t>7</w:t>
        </w:r>
        <w:r>
          <w:rPr>
            <w:noProof/>
            <w:webHidden/>
          </w:rPr>
          <w:fldChar w:fldCharType="end"/>
        </w:r>
      </w:hyperlink>
    </w:p>
    <w:p w14:paraId="16271874" w14:textId="367377F8" w:rsidR="00177FAC" w:rsidRDefault="00177FA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3936861" w:history="1">
        <w:r w:rsidRPr="005664DA">
          <w:rPr>
            <w:rStyle w:val="Hyperlink"/>
            <w:noProof/>
          </w:rPr>
          <w:t>1.2.7.</w:t>
        </w:r>
        <w:r>
          <w:rPr>
            <w:rFonts w:asciiTheme="minorHAnsi" w:eastAsiaTheme="minorEastAsia" w:hAnsiTheme="minorHAnsi" w:cstheme="minorBidi"/>
            <w:i w:val="0"/>
            <w:iCs w:val="0"/>
            <w:noProof/>
            <w:sz w:val="22"/>
            <w:szCs w:val="22"/>
            <w:lang w:eastAsia="en-US"/>
          </w:rPr>
          <w:tab/>
        </w:r>
        <w:r w:rsidRPr="005664DA">
          <w:rPr>
            <w:rStyle w:val="Hyperlink"/>
            <w:noProof/>
          </w:rPr>
          <w:t>Version 1.1 (June 2018)</w:t>
        </w:r>
        <w:r>
          <w:rPr>
            <w:noProof/>
            <w:webHidden/>
          </w:rPr>
          <w:tab/>
        </w:r>
        <w:r>
          <w:rPr>
            <w:noProof/>
            <w:webHidden/>
          </w:rPr>
          <w:fldChar w:fldCharType="begin"/>
        </w:r>
        <w:r>
          <w:rPr>
            <w:noProof/>
            <w:webHidden/>
          </w:rPr>
          <w:instrText xml:space="preserve"> PAGEREF _Toc63936861 \h </w:instrText>
        </w:r>
        <w:r>
          <w:rPr>
            <w:noProof/>
            <w:webHidden/>
          </w:rPr>
        </w:r>
        <w:r>
          <w:rPr>
            <w:noProof/>
            <w:webHidden/>
          </w:rPr>
          <w:fldChar w:fldCharType="separate"/>
        </w:r>
        <w:r>
          <w:rPr>
            <w:noProof/>
            <w:webHidden/>
          </w:rPr>
          <w:t>7</w:t>
        </w:r>
        <w:r>
          <w:rPr>
            <w:noProof/>
            <w:webHidden/>
          </w:rPr>
          <w:fldChar w:fldCharType="end"/>
        </w:r>
      </w:hyperlink>
    </w:p>
    <w:p w14:paraId="74E1CC91" w14:textId="78A59A96" w:rsidR="00177FAC" w:rsidRDefault="00177FA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3936862" w:history="1">
        <w:r w:rsidRPr="005664DA">
          <w:rPr>
            <w:rStyle w:val="Hyperlink"/>
            <w:noProof/>
          </w:rPr>
          <w:t>1.2.8.</w:t>
        </w:r>
        <w:r>
          <w:rPr>
            <w:rFonts w:asciiTheme="minorHAnsi" w:eastAsiaTheme="minorEastAsia" w:hAnsiTheme="minorHAnsi" w:cstheme="minorBidi"/>
            <w:i w:val="0"/>
            <w:iCs w:val="0"/>
            <w:noProof/>
            <w:sz w:val="22"/>
            <w:szCs w:val="22"/>
            <w:lang w:eastAsia="en-US"/>
          </w:rPr>
          <w:tab/>
        </w:r>
        <w:r w:rsidRPr="005664DA">
          <w:rPr>
            <w:rStyle w:val="Hyperlink"/>
            <w:noProof/>
          </w:rPr>
          <w:t>Version 1.0 (April 2018)</w:t>
        </w:r>
        <w:r>
          <w:rPr>
            <w:noProof/>
            <w:webHidden/>
          </w:rPr>
          <w:tab/>
        </w:r>
        <w:r>
          <w:rPr>
            <w:noProof/>
            <w:webHidden/>
          </w:rPr>
          <w:fldChar w:fldCharType="begin"/>
        </w:r>
        <w:r>
          <w:rPr>
            <w:noProof/>
            <w:webHidden/>
          </w:rPr>
          <w:instrText xml:space="preserve"> PAGEREF _Toc63936862 \h </w:instrText>
        </w:r>
        <w:r>
          <w:rPr>
            <w:noProof/>
            <w:webHidden/>
          </w:rPr>
        </w:r>
        <w:r>
          <w:rPr>
            <w:noProof/>
            <w:webHidden/>
          </w:rPr>
          <w:fldChar w:fldCharType="separate"/>
        </w:r>
        <w:r>
          <w:rPr>
            <w:noProof/>
            <w:webHidden/>
          </w:rPr>
          <w:t>7</w:t>
        </w:r>
        <w:r>
          <w:rPr>
            <w:noProof/>
            <w:webHidden/>
          </w:rPr>
          <w:fldChar w:fldCharType="end"/>
        </w:r>
      </w:hyperlink>
    </w:p>
    <w:p w14:paraId="1571B9E2" w14:textId="107E4AAC"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63" w:history="1">
        <w:r w:rsidRPr="005664DA">
          <w:rPr>
            <w:rStyle w:val="Hyperlink"/>
            <w:noProof/>
          </w:rPr>
          <w:t>1.3.</w:t>
        </w:r>
        <w:r>
          <w:rPr>
            <w:rFonts w:asciiTheme="minorHAnsi" w:eastAsiaTheme="minorEastAsia" w:hAnsiTheme="minorHAnsi" w:cstheme="minorBidi"/>
            <w:noProof/>
            <w:sz w:val="22"/>
            <w:szCs w:val="22"/>
            <w:lang w:eastAsia="en-US"/>
          </w:rPr>
          <w:tab/>
        </w:r>
        <w:r w:rsidRPr="005664DA">
          <w:rPr>
            <w:rStyle w:val="Hyperlink"/>
            <w:noProof/>
          </w:rPr>
          <w:t>Minor Versions</w:t>
        </w:r>
        <w:r>
          <w:rPr>
            <w:noProof/>
            <w:webHidden/>
          </w:rPr>
          <w:tab/>
        </w:r>
        <w:r>
          <w:rPr>
            <w:noProof/>
            <w:webHidden/>
          </w:rPr>
          <w:fldChar w:fldCharType="begin"/>
        </w:r>
        <w:r>
          <w:rPr>
            <w:noProof/>
            <w:webHidden/>
          </w:rPr>
          <w:instrText xml:space="preserve"> PAGEREF _Toc63936863 \h </w:instrText>
        </w:r>
        <w:r>
          <w:rPr>
            <w:noProof/>
            <w:webHidden/>
          </w:rPr>
        </w:r>
        <w:r>
          <w:rPr>
            <w:noProof/>
            <w:webHidden/>
          </w:rPr>
          <w:fldChar w:fldCharType="separate"/>
        </w:r>
        <w:r>
          <w:rPr>
            <w:noProof/>
            <w:webHidden/>
          </w:rPr>
          <w:t>7</w:t>
        </w:r>
        <w:r>
          <w:rPr>
            <w:noProof/>
            <w:webHidden/>
          </w:rPr>
          <w:fldChar w:fldCharType="end"/>
        </w:r>
      </w:hyperlink>
    </w:p>
    <w:p w14:paraId="46F4D976" w14:textId="0D5C3524" w:rsidR="00177FAC" w:rsidRDefault="00177FA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3936864" w:history="1">
        <w:r w:rsidRPr="005664DA">
          <w:rPr>
            <w:rStyle w:val="Hyperlink"/>
            <w:noProof/>
          </w:rPr>
          <w:t>1.3.1.</w:t>
        </w:r>
        <w:r>
          <w:rPr>
            <w:rFonts w:asciiTheme="minorHAnsi" w:eastAsiaTheme="minorEastAsia" w:hAnsiTheme="minorHAnsi" w:cstheme="minorBidi"/>
            <w:i w:val="0"/>
            <w:iCs w:val="0"/>
            <w:noProof/>
            <w:sz w:val="22"/>
            <w:szCs w:val="22"/>
            <w:lang w:eastAsia="en-US"/>
          </w:rPr>
          <w:tab/>
        </w:r>
        <w:r w:rsidRPr="005664DA">
          <w:rPr>
            <w:rStyle w:val="Hyperlink"/>
            <w:noProof/>
          </w:rPr>
          <w:t>Version 2.3.4 (February 2020)</w:t>
        </w:r>
        <w:r>
          <w:rPr>
            <w:noProof/>
            <w:webHidden/>
          </w:rPr>
          <w:tab/>
        </w:r>
        <w:r>
          <w:rPr>
            <w:noProof/>
            <w:webHidden/>
          </w:rPr>
          <w:fldChar w:fldCharType="begin"/>
        </w:r>
        <w:r>
          <w:rPr>
            <w:noProof/>
            <w:webHidden/>
          </w:rPr>
          <w:instrText xml:space="preserve"> PAGEREF _Toc63936864 \h </w:instrText>
        </w:r>
        <w:r>
          <w:rPr>
            <w:noProof/>
            <w:webHidden/>
          </w:rPr>
        </w:r>
        <w:r>
          <w:rPr>
            <w:noProof/>
            <w:webHidden/>
          </w:rPr>
          <w:fldChar w:fldCharType="separate"/>
        </w:r>
        <w:r>
          <w:rPr>
            <w:noProof/>
            <w:webHidden/>
          </w:rPr>
          <w:t>7</w:t>
        </w:r>
        <w:r>
          <w:rPr>
            <w:noProof/>
            <w:webHidden/>
          </w:rPr>
          <w:fldChar w:fldCharType="end"/>
        </w:r>
      </w:hyperlink>
    </w:p>
    <w:p w14:paraId="3A474CD9" w14:textId="1BBEB206" w:rsidR="00177FAC" w:rsidRDefault="00177FA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3936865" w:history="1">
        <w:r w:rsidRPr="005664DA">
          <w:rPr>
            <w:rStyle w:val="Hyperlink"/>
            <w:noProof/>
          </w:rPr>
          <w:t>1.3.2.</w:t>
        </w:r>
        <w:r>
          <w:rPr>
            <w:rFonts w:asciiTheme="minorHAnsi" w:eastAsiaTheme="minorEastAsia" w:hAnsiTheme="minorHAnsi" w:cstheme="minorBidi"/>
            <w:i w:val="0"/>
            <w:iCs w:val="0"/>
            <w:noProof/>
            <w:sz w:val="22"/>
            <w:szCs w:val="22"/>
            <w:lang w:eastAsia="en-US"/>
          </w:rPr>
          <w:tab/>
        </w:r>
        <w:r w:rsidRPr="005664DA">
          <w:rPr>
            <w:rStyle w:val="Hyperlink"/>
            <w:noProof/>
          </w:rPr>
          <w:t>Version 2.2.3 (April 2019)</w:t>
        </w:r>
        <w:r>
          <w:rPr>
            <w:noProof/>
            <w:webHidden/>
          </w:rPr>
          <w:tab/>
        </w:r>
        <w:r>
          <w:rPr>
            <w:noProof/>
            <w:webHidden/>
          </w:rPr>
          <w:fldChar w:fldCharType="begin"/>
        </w:r>
        <w:r>
          <w:rPr>
            <w:noProof/>
            <w:webHidden/>
          </w:rPr>
          <w:instrText xml:space="preserve"> PAGEREF _Toc63936865 \h </w:instrText>
        </w:r>
        <w:r>
          <w:rPr>
            <w:noProof/>
            <w:webHidden/>
          </w:rPr>
        </w:r>
        <w:r>
          <w:rPr>
            <w:noProof/>
            <w:webHidden/>
          </w:rPr>
          <w:fldChar w:fldCharType="separate"/>
        </w:r>
        <w:r>
          <w:rPr>
            <w:noProof/>
            <w:webHidden/>
          </w:rPr>
          <w:t>7</w:t>
        </w:r>
        <w:r>
          <w:rPr>
            <w:noProof/>
            <w:webHidden/>
          </w:rPr>
          <w:fldChar w:fldCharType="end"/>
        </w:r>
      </w:hyperlink>
    </w:p>
    <w:p w14:paraId="5C5BF786" w14:textId="506EF049" w:rsidR="00177FAC" w:rsidRDefault="00177FA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3936866" w:history="1">
        <w:r w:rsidRPr="005664DA">
          <w:rPr>
            <w:rStyle w:val="Hyperlink"/>
            <w:noProof/>
          </w:rPr>
          <w:t>1.3.3.</w:t>
        </w:r>
        <w:r>
          <w:rPr>
            <w:rFonts w:asciiTheme="minorHAnsi" w:eastAsiaTheme="minorEastAsia" w:hAnsiTheme="minorHAnsi" w:cstheme="minorBidi"/>
            <w:i w:val="0"/>
            <w:iCs w:val="0"/>
            <w:noProof/>
            <w:sz w:val="22"/>
            <w:szCs w:val="22"/>
            <w:lang w:eastAsia="en-US"/>
          </w:rPr>
          <w:tab/>
        </w:r>
        <w:r w:rsidRPr="005664DA">
          <w:rPr>
            <w:rStyle w:val="Hyperlink"/>
            <w:noProof/>
          </w:rPr>
          <w:t>Version 2.1.1 (March 2019)</w:t>
        </w:r>
        <w:r>
          <w:rPr>
            <w:noProof/>
            <w:webHidden/>
          </w:rPr>
          <w:tab/>
        </w:r>
        <w:r>
          <w:rPr>
            <w:noProof/>
            <w:webHidden/>
          </w:rPr>
          <w:fldChar w:fldCharType="begin"/>
        </w:r>
        <w:r>
          <w:rPr>
            <w:noProof/>
            <w:webHidden/>
          </w:rPr>
          <w:instrText xml:space="preserve"> PAGEREF _Toc63936866 \h </w:instrText>
        </w:r>
        <w:r>
          <w:rPr>
            <w:noProof/>
            <w:webHidden/>
          </w:rPr>
        </w:r>
        <w:r>
          <w:rPr>
            <w:noProof/>
            <w:webHidden/>
          </w:rPr>
          <w:fldChar w:fldCharType="separate"/>
        </w:r>
        <w:r>
          <w:rPr>
            <w:noProof/>
            <w:webHidden/>
          </w:rPr>
          <w:t>7</w:t>
        </w:r>
        <w:r>
          <w:rPr>
            <w:noProof/>
            <w:webHidden/>
          </w:rPr>
          <w:fldChar w:fldCharType="end"/>
        </w:r>
      </w:hyperlink>
    </w:p>
    <w:p w14:paraId="4F33AF96" w14:textId="3E1C1A82"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67" w:history="1">
        <w:r w:rsidRPr="005664DA">
          <w:rPr>
            <w:rStyle w:val="Hyperlink"/>
            <w:noProof/>
          </w:rPr>
          <w:t>1.4.</w:t>
        </w:r>
        <w:r>
          <w:rPr>
            <w:rFonts w:asciiTheme="minorHAnsi" w:eastAsiaTheme="minorEastAsia" w:hAnsiTheme="minorHAnsi" w:cstheme="minorBidi"/>
            <w:noProof/>
            <w:sz w:val="22"/>
            <w:szCs w:val="22"/>
            <w:lang w:eastAsia="en-US"/>
          </w:rPr>
          <w:tab/>
        </w:r>
        <w:r w:rsidRPr="005664DA">
          <w:rPr>
            <w:rStyle w:val="Hyperlink"/>
            <w:noProof/>
          </w:rPr>
          <w:t>Source Code</w:t>
        </w:r>
        <w:r>
          <w:rPr>
            <w:noProof/>
            <w:webHidden/>
          </w:rPr>
          <w:tab/>
        </w:r>
        <w:r>
          <w:rPr>
            <w:noProof/>
            <w:webHidden/>
          </w:rPr>
          <w:fldChar w:fldCharType="begin"/>
        </w:r>
        <w:r>
          <w:rPr>
            <w:noProof/>
            <w:webHidden/>
          </w:rPr>
          <w:instrText xml:space="preserve"> PAGEREF _Toc63936867 \h </w:instrText>
        </w:r>
        <w:r>
          <w:rPr>
            <w:noProof/>
            <w:webHidden/>
          </w:rPr>
        </w:r>
        <w:r>
          <w:rPr>
            <w:noProof/>
            <w:webHidden/>
          </w:rPr>
          <w:fldChar w:fldCharType="separate"/>
        </w:r>
        <w:r>
          <w:rPr>
            <w:noProof/>
            <w:webHidden/>
          </w:rPr>
          <w:t>7</w:t>
        </w:r>
        <w:r>
          <w:rPr>
            <w:noProof/>
            <w:webHidden/>
          </w:rPr>
          <w:fldChar w:fldCharType="end"/>
        </w:r>
      </w:hyperlink>
    </w:p>
    <w:p w14:paraId="0CE3FA84" w14:textId="4CBAD24C"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68" w:history="1">
        <w:r w:rsidRPr="005664DA">
          <w:rPr>
            <w:rStyle w:val="Hyperlink"/>
            <w:noProof/>
          </w:rPr>
          <w:t>1.5.</w:t>
        </w:r>
        <w:r>
          <w:rPr>
            <w:rFonts w:asciiTheme="minorHAnsi" w:eastAsiaTheme="minorEastAsia" w:hAnsiTheme="minorHAnsi" w:cstheme="minorBidi"/>
            <w:noProof/>
            <w:sz w:val="22"/>
            <w:szCs w:val="22"/>
            <w:lang w:eastAsia="en-US"/>
          </w:rPr>
          <w:tab/>
        </w:r>
        <w:r w:rsidRPr="005664DA">
          <w:rPr>
            <w:rStyle w:val="Hyperlink"/>
            <w:noProof/>
          </w:rPr>
          <w:t>References</w:t>
        </w:r>
        <w:r>
          <w:rPr>
            <w:noProof/>
            <w:webHidden/>
          </w:rPr>
          <w:tab/>
        </w:r>
        <w:r>
          <w:rPr>
            <w:noProof/>
            <w:webHidden/>
          </w:rPr>
          <w:fldChar w:fldCharType="begin"/>
        </w:r>
        <w:r>
          <w:rPr>
            <w:noProof/>
            <w:webHidden/>
          </w:rPr>
          <w:instrText xml:space="preserve"> PAGEREF _Toc63936868 \h </w:instrText>
        </w:r>
        <w:r>
          <w:rPr>
            <w:noProof/>
            <w:webHidden/>
          </w:rPr>
        </w:r>
        <w:r>
          <w:rPr>
            <w:noProof/>
            <w:webHidden/>
          </w:rPr>
          <w:fldChar w:fldCharType="separate"/>
        </w:r>
        <w:r>
          <w:rPr>
            <w:noProof/>
            <w:webHidden/>
          </w:rPr>
          <w:t>8</w:t>
        </w:r>
        <w:r>
          <w:rPr>
            <w:noProof/>
            <w:webHidden/>
          </w:rPr>
          <w:fldChar w:fldCharType="end"/>
        </w:r>
      </w:hyperlink>
    </w:p>
    <w:p w14:paraId="210E5872" w14:textId="4B46CEAE"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69" w:history="1">
        <w:r w:rsidRPr="005664DA">
          <w:rPr>
            <w:rStyle w:val="Hyperlink"/>
            <w:noProof/>
          </w:rPr>
          <w:t>1.6.</w:t>
        </w:r>
        <w:r>
          <w:rPr>
            <w:rFonts w:asciiTheme="minorHAnsi" w:eastAsiaTheme="minorEastAsia" w:hAnsiTheme="minorHAnsi" w:cstheme="minorBidi"/>
            <w:noProof/>
            <w:sz w:val="22"/>
            <w:szCs w:val="22"/>
            <w:lang w:eastAsia="en-US"/>
          </w:rPr>
          <w:tab/>
        </w:r>
        <w:r w:rsidRPr="005664DA">
          <w:rPr>
            <w:rStyle w:val="Hyperlink"/>
            <w:noProof/>
          </w:rPr>
          <w:t>Acknowledgments</w:t>
        </w:r>
        <w:r>
          <w:rPr>
            <w:noProof/>
            <w:webHidden/>
          </w:rPr>
          <w:tab/>
        </w:r>
        <w:r>
          <w:rPr>
            <w:noProof/>
            <w:webHidden/>
          </w:rPr>
          <w:fldChar w:fldCharType="begin"/>
        </w:r>
        <w:r>
          <w:rPr>
            <w:noProof/>
            <w:webHidden/>
          </w:rPr>
          <w:instrText xml:space="preserve"> PAGEREF _Toc63936869 \h </w:instrText>
        </w:r>
        <w:r>
          <w:rPr>
            <w:noProof/>
            <w:webHidden/>
          </w:rPr>
        </w:r>
        <w:r>
          <w:rPr>
            <w:noProof/>
            <w:webHidden/>
          </w:rPr>
          <w:fldChar w:fldCharType="separate"/>
        </w:r>
        <w:r>
          <w:rPr>
            <w:noProof/>
            <w:webHidden/>
          </w:rPr>
          <w:t>8</w:t>
        </w:r>
        <w:r>
          <w:rPr>
            <w:noProof/>
            <w:webHidden/>
          </w:rPr>
          <w:fldChar w:fldCharType="end"/>
        </w:r>
      </w:hyperlink>
    </w:p>
    <w:p w14:paraId="3E63D39F" w14:textId="6D3DAB0C" w:rsidR="00177FAC" w:rsidRDefault="00177FAC">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3936870" w:history="1">
        <w:r w:rsidRPr="005664DA">
          <w:rPr>
            <w:rStyle w:val="Hyperlink"/>
            <w:noProof/>
          </w:rPr>
          <w:t>2.</w:t>
        </w:r>
        <w:r>
          <w:rPr>
            <w:rFonts w:asciiTheme="minorHAnsi" w:eastAsiaTheme="minorEastAsia" w:hAnsiTheme="minorHAnsi" w:cstheme="minorBidi"/>
            <w:b w:val="0"/>
            <w:bCs w:val="0"/>
            <w:caps w:val="0"/>
            <w:noProof/>
            <w:sz w:val="22"/>
            <w:szCs w:val="22"/>
            <w:lang w:eastAsia="en-US"/>
          </w:rPr>
          <w:tab/>
        </w:r>
        <w:r w:rsidRPr="005664DA">
          <w:rPr>
            <w:rStyle w:val="Hyperlink"/>
            <w:noProof/>
          </w:rPr>
          <w:t>Parameter Input File</w:t>
        </w:r>
        <w:r>
          <w:rPr>
            <w:noProof/>
            <w:webHidden/>
          </w:rPr>
          <w:tab/>
        </w:r>
        <w:r>
          <w:rPr>
            <w:noProof/>
            <w:webHidden/>
          </w:rPr>
          <w:fldChar w:fldCharType="begin"/>
        </w:r>
        <w:r>
          <w:rPr>
            <w:noProof/>
            <w:webHidden/>
          </w:rPr>
          <w:instrText xml:space="preserve"> PAGEREF _Toc63936870 \h </w:instrText>
        </w:r>
        <w:r>
          <w:rPr>
            <w:noProof/>
            <w:webHidden/>
          </w:rPr>
        </w:r>
        <w:r>
          <w:rPr>
            <w:noProof/>
            <w:webHidden/>
          </w:rPr>
          <w:fldChar w:fldCharType="separate"/>
        </w:r>
        <w:r>
          <w:rPr>
            <w:noProof/>
            <w:webHidden/>
          </w:rPr>
          <w:t>9</w:t>
        </w:r>
        <w:r>
          <w:rPr>
            <w:noProof/>
            <w:webHidden/>
          </w:rPr>
          <w:fldChar w:fldCharType="end"/>
        </w:r>
      </w:hyperlink>
    </w:p>
    <w:p w14:paraId="16BA5C2C" w14:textId="39D58CB4"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71" w:history="1">
        <w:r w:rsidRPr="005664DA">
          <w:rPr>
            <w:rStyle w:val="Hyperlink"/>
            <w:noProof/>
          </w:rPr>
          <w:t>2.1.</w:t>
        </w:r>
        <w:r>
          <w:rPr>
            <w:rFonts w:asciiTheme="minorHAnsi" w:eastAsiaTheme="minorEastAsia" w:hAnsiTheme="minorHAnsi" w:cstheme="minorBidi"/>
            <w:noProof/>
            <w:sz w:val="22"/>
            <w:szCs w:val="22"/>
            <w:lang w:eastAsia="en-US"/>
          </w:rPr>
          <w:tab/>
        </w:r>
        <w:r w:rsidRPr="005664DA">
          <w:rPr>
            <w:rStyle w:val="Hyperlink"/>
            <w:noProof/>
          </w:rPr>
          <w:t>LandisData</w:t>
        </w:r>
        <w:r>
          <w:rPr>
            <w:noProof/>
            <w:webHidden/>
          </w:rPr>
          <w:tab/>
        </w:r>
        <w:r>
          <w:rPr>
            <w:noProof/>
            <w:webHidden/>
          </w:rPr>
          <w:fldChar w:fldCharType="begin"/>
        </w:r>
        <w:r>
          <w:rPr>
            <w:noProof/>
            <w:webHidden/>
          </w:rPr>
          <w:instrText xml:space="preserve"> PAGEREF _Toc63936871 \h </w:instrText>
        </w:r>
        <w:r>
          <w:rPr>
            <w:noProof/>
            <w:webHidden/>
          </w:rPr>
        </w:r>
        <w:r>
          <w:rPr>
            <w:noProof/>
            <w:webHidden/>
          </w:rPr>
          <w:fldChar w:fldCharType="separate"/>
        </w:r>
        <w:r>
          <w:rPr>
            <w:noProof/>
            <w:webHidden/>
          </w:rPr>
          <w:t>9</w:t>
        </w:r>
        <w:r>
          <w:rPr>
            <w:noProof/>
            <w:webHidden/>
          </w:rPr>
          <w:fldChar w:fldCharType="end"/>
        </w:r>
      </w:hyperlink>
    </w:p>
    <w:p w14:paraId="066EBC8F" w14:textId="1C4EEC4A"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72" w:history="1">
        <w:r w:rsidRPr="005664DA">
          <w:rPr>
            <w:rStyle w:val="Hyperlink"/>
            <w:noProof/>
          </w:rPr>
          <w:t>2.2.</w:t>
        </w:r>
        <w:r>
          <w:rPr>
            <w:rFonts w:asciiTheme="minorHAnsi" w:eastAsiaTheme="minorEastAsia" w:hAnsiTheme="minorHAnsi" w:cstheme="minorBidi"/>
            <w:noProof/>
            <w:sz w:val="22"/>
            <w:szCs w:val="22"/>
            <w:lang w:eastAsia="en-US"/>
          </w:rPr>
          <w:tab/>
        </w:r>
        <w:r w:rsidRPr="005664DA">
          <w:rPr>
            <w:rStyle w:val="Hyperlink"/>
            <w:noProof/>
          </w:rPr>
          <w:t>Timestep (Not functional)</w:t>
        </w:r>
        <w:r>
          <w:rPr>
            <w:noProof/>
            <w:webHidden/>
          </w:rPr>
          <w:tab/>
        </w:r>
        <w:r>
          <w:rPr>
            <w:noProof/>
            <w:webHidden/>
          </w:rPr>
          <w:fldChar w:fldCharType="begin"/>
        </w:r>
        <w:r>
          <w:rPr>
            <w:noProof/>
            <w:webHidden/>
          </w:rPr>
          <w:instrText xml:space="preserve"> PAGEREF _Toc63936872 \h </w:instrText>
        </w:r>
        <w:r>
          <w:rPr>
            <w:noProof/>
            <w:webHidden/>
          </w:rPr>
        </w:r>
        <w:r>
          <w:rPr>
            <w:noProof/>
            <w:webHidden/>
          </w:rPr>
          <w:fldChar w:fldCharType="separate"/>
        </w:r>
        <w:r>
          <w:rPr>
            <w:noProof/>
            <w:webHidden/>
          </w:rPr>
          <w:t>9</w:t>
        </w:r>
        <w:r>
          <w:rPr>
            <w:noProof/>
            <w:webHidden/>
          </w:rPr>
          <w:fldChar w:fldCharType="end"/>
        </w:r>
      </w:hyperlink>
    </w:p>
    <w:p w14:paraId="614472BE" w14:textId="50DA193B"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73" w:history="1">
        <w:r w:rsidRPr="005664DA">
          <w:rPr>
            <w:rStyle w:val="Hyperlink"/>
            <w:noProof/>
          </w:rPr>
          <w:t>2.3.</w:t>
        </w:r>
        <w:r>
          <w:rPr>
            <w:rFonts w:asciiTheme="minorHAnsi" w:eastAsiaTheme="minorEastAsia" w:hAnsiTheme="minorHAnsi" w:cstheme="minorBidi"/>
            <w:noProof/>
            <w:sz w:val="22"/>
            <w:szCs w:val="22"/>
            <w:lang w:eastAsia="en-US"/>
          </w:rPr>
          <w:tab/>
        </w:r>
        <w:r w:rsidRPr="005664DA">
          <w:rPr>
            <w:rStyle w:val="Hyperlink"/>
            <w:noProof/>
          </w:rPr>
          <w:t>Species_CSV_File</w:t>
        </w:r>
        <w:r>
          <w:rPr>
            <w:noProof/>
            <w:webHidden/>
          </w:rPr>
          <w:tab/>
        </w:r>
        <w:r>
          <w:rPr>
            <w:noProof/>
            <w:webHidden/>
          </w:rPr>
          <w:fldChar w:fldCharType="begin"/>
        </w:r>
        <w:r>
          <w:rPr>
            <w:noProof/>
            <w:webHidden/>
          </w:rPr>
          <w:instrText xml:space="preserve"> PAGEREF _Toc63936873 \h </w:instrText>
        </w:r>
        <w:r>
          <w:rPr>
            <w:noProof/>
            <w:webHidden/>
          </w:rPr>
        </w:r>
        <w:r>
          <w:rPr>
            <w:noProof/>
            <w:webHidden/>
          </w:rPr>
          <w:fldChar w:fldCharType="separate"/>
        </w:r>
        <w:r>
          <w:rPr>
            <w:noProof/>
            <w:webHidden/>
          </w:rPr>
          <w:t>9</w:t>
        </w:r>
        <w:r>
          <w:rPr>
            <w:noProof/>
            <w:webHidden/>
          </w:rPr>
          <w:fldChar w:fldCharType="end"/>
        </w:r>
      </w:hyperlink>
    </w:p>
    <w:p w14:paraId="19F2D717" w14:textId="46349A24"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74" w:history="1">
        <w:r w:rsidRPr="005664DA">
          <w:rPr>
            <w:rStyle w:val="Hyperlink"/>
            <w:noProof/>
          </w:rPr>
          <w:t>2.4.</w:t>
        </w:r>
        <w:r>
          <w:rPr>
            <w:rFonts w:asciiTheme="minorHAnsi" w:eastAsiaTheme="minorEastAsia" w:hAnsiTheme="minorHAnsi" w:cstheme="minorBidi"/>
            <w:noProof/>
            <w:sz w:val="22"/>
            <w:szCs w:val="22"/>
            <w:lang w:eastAsia="en-US"/>
          </w:rPr>
          <w:tab/>
        </w:r>
        <w:r w:rsidRPr="005664DA">
          <w:rPr>
            <w:rStyle w:val="Hyperlink"/>
            <w:noProof/>
          </w:rPr>
          <w:t>AccidentalIgnitionsMap</w:t>
        </w:r>
        <w:r>
          <w:rPr>
            <w:noProof/>
            <w:webHidden/>
          </w:rPr>
          <w:tab/>
        </w:r>
        <w:r>
          <w:rPr>
            <w:noProof/>
            <w:webHidden/>
          </w:rPr>
          <w:fldChar w:fldCharType="begin"/>
        </w:r>
        <w:r>
          <w:rPr>
            <w:noProof/>
            <w:webHidden/>
          </w:rPr>
          <w:instrText xml:space="preserve"> PAGEREF _Toc63936874 \h </w:instrText>
        </w:r>
        <w:r>
          <w:rPr>
            <w:noProof/>
            <w:webHidden/>
          </w:rPr>
        </w:r>
        <w:r>
          <w:rPr>
            <w:noProof/>
            <w:webHidden/>
          </w:rPr>
          <w:fldChar w:fldCharType="separate"/>
        </w:r>
        <w:r>
          <w:rPr>
            <w:noProof/>
            <w:webHidden/>
          </w:rPr>
          <w:t>9</w:t>
        </w:r>
        <w:r>
          <w:rPr>
            <w:noProof/>
            <w:webHidden/>
          </w:rPr>
          <w:fldChar w:fldCharType="end"/>
        </w:r>
      </w:hyperlink>
    </w:p>
    <w:p w14:paraId="14324EB2" w14:textId="10D8619B"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75" w:history="1">
        <w:r w:rsidRPr="005664DA">
          <w:rPr>
            <w:rStyle w:val="Hyperlink"/>
            <w:noProof/>
          </w:rPr>
          <w:t>2.5.</w:t>
        </w:r>
        <w:r>
          <w:rPr>
            <w:rFonts w:asciiTheme="minorHAnsi" w:eastAsiaTheme="minorEastAsia" w:hAnsiTheme="minorHAnsi" w:cstheme="minorBidi"/>
            <w:noProof/>
            <w:sz w:val="22"/>
            <w:szCs w:val="22"/>
            <w:lang w:eastAsia="en-US"/>
          </w:rPr>
          <w:tab/>
        </w:r>
        <w:r w:rsidRPr="005664DA">
          <w:rPr>
            <w:rStyle w:val="Hyperlink"/>
            <w:noProof/>
          </w:rPr>
          <w:t>DynamicAccidentalIgnitionMaps (Optional)</w:t>
        </w:r>
        <w:r>
          <w:rPr>
            <w:noProof/>
            <w:webHidden/>
          </w:rPr>
          <w:tab/>
        </w:r>
        <w:r>
          <w:rPr>
            <w:noProof/>
            <w:webHidden/>
          </w:rPr>
          <w:fldChar w:fldCharType="begin"/>
        </w:r>
        <w:r>
          <w:rPr>
            <w:noProof/>
            <w:webHidden/>
          </w:rPr>
          <w:instrText xml:space="preserve"> PAGEREF _Toc63936875 \h </w:instrText>
        </w:r>
        <w:r>
          <w:rPr>
            <w:noProof/>
            <w:webHidden/>
          </w:rPr>
        </w:r>
        <w:r>
          <w:rPr>
            <w:noProof/>
            <w:webHidden/>
          </w:rPr>
          <w:fldChar w:fldCharType="separate"/>
        </w:r>
        <w:r>
          <w:rPr>
            <w:noProof/>
            <w:webHidden/>
          </w:rPr>
          <w:t>9</w:t>
        </w:r>
        <w:r>
          <w:rPr>
            <w:noProof/>
            <w:webHidden/>
          </w:rPr>
          <w:fldChar w:fldCharType="end"/>
        </w:r>
      </w:hyperlink>
    </w:p>
    <w:p w14:paraId="6901C520" w14:textId="77DC78C6"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76" w:history="1">
        <w:r w:rsidRPr="005664DA">
          <w:rPr>
            <w:rStyle w:val="Hyperlink"/>
            <w:noProof/>
          </w:rPr>
          <w:t>2.6.</w:t>
        </w:r>
        <w:r>
          <w:rPr>
            <w:rFonts w:asciiTheme="minorHAnsi" w:eastAsiaTheme="minorEastAsia" w:hAnsiTheme="minorHAnsi" w:cstheme="minorBidi"/>
            <w:noProof/>
            <w:sz w:val="22"/>
            <w:szCs w:val="22"/>
            <w:lang w:eastAsia="en-US"/>
          </w:rPr>
          <w:tab/>
        </w:r>
        <w:r w:rsidRPr="005664DA">
          <w:rPr>
            <w:rStyle w:val="Hyperlink"/>
            <w:noProof/>
          </w:rPr>
          <w:t>LightningIgnitionsMap</w:t>
        </w:r>
        <w:r>
          <w:rPr>
            <w:noProof/>
            <w:webHidden/>
          </w:rPr>
          <w:tab/>
        </w:r>
        <w:r>
          <w:rPr>
            <w:noProof/>
            <w:webHidden/>
          </w:rPr>
          <w:fldChar w:fldCharType="begin"/>
        </w:r>
        <w:r>
          <w:rPr>
            <w:noProof/>
            <w:webHidden/>
          </w:rPr>
          <w:instrText xml:space="preserve"> PAGEREF _Toc63936876 \h </w:instrText>
        </w:r>
        <w:r>
          <w:rPr>
            <w:noProof/>
            <w:webHidden/>
          </w:rPr>
        </w:r>
        <w:r>
          <w:rPr>
            <w:noProof/>
            <w:webHidden/>
          </w:rPr>
          <w:fldChar w:fldCharType="separate"/>
        </w:r>
        <w:r>
          <w:rPr>
            <w:noProof/>
            <w:webHidden/>
          </w:rPr>
          <w:t>10</w:t>
        </w:r>
        <w:r>
          <w:rPr>
            <w:noProof/>
            <w:webHidden/>
          </w:rPr>
          <w:fldChar w:fldCharType="end"/>
        </w:r>
      </w:hyperlink>
    </w:p>
    <w:p w14:paraId="03F43AE4" w14:textId="614F1ED2"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77" w:history="1">
        <w:r w:rsidRPr="005664DA">
          <w:rPr>
            <w:rStyle w:val="Hyperlink"/>
            <w:noProof/>
          </w:rPr>
          <w:t>2.7.</w:t>
        </w:r>
        <w:r>
          <w:rPr>
            <w:rFonts w:asciiTheme="minorHAnsi" w:eastAsiaTheme="minorEastAsia" w:hAnsiTheme="minorHAnsi" w:cstheme="minorBidi"/>
            <w:noProof/>
            <w:sz w:val="22"/>
            <w:szCs w:val="22"/>
            <w:lang w:eastAsia="en-US"/>
          </w:rPr>
          <w:tab/>
        </w:r>
        <w:r w:rsidRPr="005664DA">
          <w:rPr>
            <w:rStyle w:val="Hyperlink"/>
            <w:noProof/>
          </w:rPr>
          <w:t>DynamicLightningIgnitionMaps (Optional)</w:t>
        </w:r>
        <w:r>
          <w:rPr>
            <w:noProof/>
            <w:webHidden/>
          </w:rPr>
          <w:tab/>
        </w:r>
        <w:r>
          <w:rPr>
            <w:noProof/>
            <w:webHidden/>
          </w:rPr>
          <w:fldChar w:fldCharType="begin"/>
        </w:r>
        <w:r>
          <w:rPr>
            <w:noProof/>
            <w:webHidden/>
          </w:rPr>
          <w:instrText xml:space="preserve"> PAGEREF _Toc63936877 \h </w:instrText>
        </w:r>
        <w:r>
          <w:rPr>
            <w:noProof/>
            <w:webHidden/>
          </w:rPr>
        </w:r>
        <w:r>
          <w:rPr>
            <w:noProof/>
            <w:webHidden/>
          </w:rPr>
          <w:fldChar w:fldCharType="separate"/>
        </w:r>
        <w:r>
          <w:rPr>
            <w:noProof/>
            <w:webHidden/>
          </w:rPr>
          <w:t>10</w:t>
        </w:r>
        <w:r>
          <w:rPr>
            <w:noProof/>
            <w:webHidden/>
          </w:rPr>
          <w:fldChar w:fldCharType="end"/>
        </w:r>
      </w:hyperlink>
    </w:p>
    <w:p w14:paraId="4B83DD46" w14:textId="706EADAF"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78" w:history="1">
        <w:r w:rsidRPr="005664DA">
          <w:rPr>
            <w:rStyle w:val="Hyperlink"/>
            <w:noProof/>
          </w:rPr>
          <w:t>2.8.</w:t>
        </w:r>
        <w:r>
          <w:rPr>
            <w:rFonts w:asciiTheme="minorHAnsi" w:eastAsiaTheme="minorEastAsia" w:hAnsiTheme="minorHAnsi" w:cstheme="minorBidi"/>
            <w:noProof/>
            <w:sz w:val="22"/>
            <w:szCs w:val="22"/>
            <w:lang w:eastAsia="en-US"/>
          </w:rPr>
          <w:tab/>
        </w:r>
        <w:r w:rsidRPr="005664DA">
          <w:rPr>
            <w:rStyle w:val="Hyperlink"/>
            <w:noProof/>
          </w:rPr>
          <w:t>RxIgnitionsMap</w:t>
        </w:r>
        <w:r>
          <w:rPr>
            <w:noProof/>
            <w:webHidden/>
          </w:rPr>
          <w:tab/>
        </w:r>
        <w:r>
          <w:rPr>
            <w:noProof/>
            <w:webHidden/>
          </w:rPr>
          <w:fldChar w:fldCharType="begin"/>
        </w:r>
        <w:r>
          <w:rPr>
            <w:noProof/>
            <w:webHidden/>
          </w:rPr>
          <w:instrText xml:space="preserve"> PAGEREF _Toc63936878 \h </w:instrText>
        </w:r>
        <w:r>
          <w:rPr>
            <w:noProof/>
            <w:webHidden/>
          </w:rPr>
        </w:r>
        <w:r>
          <w:rPr>
            <w:noProof/>
            <w:webHidden/>
          </w:rPr>
          <w:fldChar w:fldCharType="separate"/>
        </w:r>
        <w:r>
          <w:rPr>
            <w:noProof/>
            <w:webHidden/>
          </w:rPr>
          <w:t>10</w:t>
        </w:r>
        <w:r>
          <w:rPr>
            <w:noProof/>
            <w:webHidden/>
          </w:rPr>
          <w:fldChar w:fldCharType="end"/>
        </w:r>
      </w:hyperlink>
    </w:p>
    <w:p w14:paraId="1CCC92DC" w14:textId="77589163"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79" w:history="1">
        <w:r w:rsidRPr="005664DA">
          <w:rPr>
            <w:rStyle w:val="Hyperlink"/>
            <w:noProof/>
          </w:rPr>
          <w:t>2.9.</w:t>
        </w:r>
        <w:r>
          <w:rPr>
            <w:rFonts w:asciiTheme="minorHAnsi" w:eastAsiaTheme="minorEastAsia" w:hAnsiTheme="minorHAnsi" w:cstheme="minorBidi"/>
            <w:noProof/>
            <w:sz w:val="22"/>
            <w:szCs w:val="22"/>
            <w:lang w:eastAsia="en-US"/>
          </w:rPr>
          <w:tab/>
        </w:r>
        <w:r w:rsidRPr="005664DA">
          <w:rPr>
            <w:rStyle w:val="Hyperlink"/>
            <w:noProof/>
          </w:rPr>
          <w:t>DynamicRxIgnitionMaps (Optional)</w:t>
        </w:r>
        <w:r>
          <w:rPr>
            <w:noProof/>
            <w:webHidden/>
          </w:rPr>
          <w:tab/>
        </w:r>
        <w:r>
          <w:rPr>
            <w:noProof/>
            <w:webHidden/>
          </w:rPr>
          <w:fldChar w:fldCharType="begin"/>
        </w:r>
        <w:r>
          <w:rPr>
            <w:noProof/>
            <w:webHidden/>
          </w:rPr>
          <w:instrText xml:space="preserve"> PAGEREF _Toc63936879 \h </w:instrText>
        </w:r>
        <w:r>
          <w:rPr>
            <w:noProof/>
            <w:webHidden/>
          </w:rPr>
        </w:r>
        <w:r>
          <w:rPr>
            <w:noProof/>
            <w:webHidden/>
          </w:rPr>
          <w:fldChar w:fldCharType="separate"/>
        </w:r>
        <w:r>
          <w:rPr>
            <w:noProof/>
            <w:webHidden/>
          </w:rPr>
          <w:t>10</w:t>
        </w:r>
        <w:r>
          <w:rPr>
            <w:noProof/>
            <w:webHidden/>
          </w:rPr>
          <w:fldChar w:fldCharType="end"/>
        </w:r>
      </w:hyperlink>
    </w:p>
    <w:p w14:paraId="6F2ABFE3" w14:textId="52AD6807"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80" w:history="1">
        <w:r w:rsidRPr="005664DA">
          <w:rPr>
            <w:rStyle w:val="Hyperlink"/>
            <w:noProof/>
          </w:rPr>
          <w:t>2.10.</w:t>
        </w:r>
        <w:r>
          <w:rPr>
            <w:rFonts w:asciiTheme="minorHAnsi" w:eastAsiaTheme="minorEastAsia" w:hAnsiTheme="minorHAnsi" w:cstheme="minorBidi"/>
            <w:noProof/>
            <w:sz w:val="22"/>
            <w:szCs w:val="22"/>
            <w:lang w:eastAsia="en-US"/>
          </w:rPr>
          <w:tab/>
        </w:r>
        <w:r w:rsidRPr="005664DA">
          <w:rPr>
            <w:rStyle w:val="Hyperlink"/>
            <w:noProof/>
          </w:rPr>
          <w:t>AccidentalSuppressionMap</w:t>
        </w:r>
        <w:r>
          <w:rPr>
            <w:noProof/>
            <w:webHidden/>
          </w:rPr>
          <w:tab/>
        </w:r>
        <w:r>
          <w:rPr>
            <w:noProof/>
            <w:webHidden/>
          </w:rPr>
          <w:fldChar w:fldCharType="begin"/>
        </w:r>
        <w:r>
          <w:rPr>
            <w:noProof/>
            <w:webHidden/>
          </w:rPr>
          <w:instrText xml:space="preserve"> PAGEREF _Toc63936880 \h </w:instrText>
        </w:r>
        <w:r>
          <w:rPr>
            <w:noProof/>
            <w:webHidden/>
          </w:rPr>
        </w:r>
        <w:r>
          <w:rPr>
            <w:noProof/>
            <w:webHidden/>
          </w:rPr>
          <w:fldChar w:fldCharType="separate"/>
        </w:r>
        <w:r>
          <w:rPr>
            <w:noProof/>
            <w:webHidden/>
          </w:rPr>
          <w:t>10</w:t>
        </w:r>
        <w:r>
          <w:rPr>
            <w:noProof/>
            <w:webHidden/>
          </w:rPr>
          <w:fldChar w:fldCharType="end"/>
        </w:r>
      </w:hyperlink>
    </w:p>
    <w:p w14:paraId="5610499F" w14:textId="4050647C"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81" w:history="1">
        <w:r w:rsidRPr="005664DA">
          <w:rPr>
            <w:rStyle w:val="Hyperlink"/>
            <w:noProof/>
          </w:rPr>
          <w:t>2.11.</w:t>
        </w:r>
        <w:r>
          <w:rPr>
            <w:rFonts w:asciiTheme="minorHAnsi" w:eastAsiaTheme="minorEastAsia" w:hAnsiTheme="minorHAnsi" w:cstheme="minorBidi"/>
            <w:noProof/>
            <w:sz w:val="22"/>
            <w:szCs w:val="22"/>
            <w:lang w:eastAsia="en-US"/>
          </w:rPr>
          <w:tab/>
        </w:r>
        <w:r w:rsidRPr="005664DA">
          <w:rPr>
            <w:rStyle w:val="Hyperlink"/>
            <w:noProof/>
          </w:rPr>
          <w:t>LightningSuppressionMap</w:t>
        </w:r>
        <w:r>
          <w:rPr>
            <w:noProof/>
            <w:webHidden/>
          </w:rPr>
          <w:tab/>
        </w:r>
        <w:r>
          <w:rPr>
            <w:noProof/>
            <w:webHidden/>
          </w:rPr>
          <w:fldChar w:fldCharType="begin"/>
        </w:r>
        <w:r>
          <w:rPr>
            <w:noProof/>
            <w:webHidden/>
          </w:rPr>
          <w:instrText xml:space="preserve"> PAGEREF _Toc63936881 \h </w:instrText>
        </w:r>
        <w:r>
          <w:rPr>
            <w:noProof/>
            <w:webHidden/>
          </w:rPr>
        </w:r>
        <w:r>
          <w:rPr>
            <w:noProof/>
            <w:webHidden/>
          </w:rPr>
          <w:fldChar w:fldCharType="separate"/>
        </w:r>
        <w:r>
          <w:rPr>
            <w:noProof/>
            <w:webHidden/>
          </w:rPr>
          <w:t>11</w:t>
        </w:r>
        <w:r>
          <w:rPr>
            <w:noProof/>
            <w:webHidden/>
          </w:rPr>
          <w:fldChar w:fldCharType="end"/>
        </w:r>
      </w:hyperlink>
    </w:p>
    <w:p w14:paraId="49E530CD" w14:textId="1A570F8C"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82" w:history="1">
        <w:r w:rsidRPr="005664DA">
          <w:rPr>
            <w:rStyle w:val="Hyperlink"/>
            <w:noProof/>
          </w:rPr>
          <w:t>2.12.</w:t>
        </w:r>
        <w:r>
          <w:rPr>
            <w:rFonts w:asciiTheme="minorHAnsi" w:eastAsiaTheme="minorEastAsia" w:hAnsiTheme="minorHAnsi" w:cstheme="minorBidi"/>
            <w:noProof/>
            <w:sz w:val="22"/>
            <w:szCs w:val="22"/>
            <w:lang w:eastAsia="en-US"/>
          </w:rPr>
          <w:tab/>
        </w:r>
        <w:r w:rsidRPr="005664DA">
          <w:rPr>
            <w:rStyle w:val="Hyperlink"/>
            <w:noProof/>
          </w:rPr>
          <w:t>RxSuppressionMap</w:t>
        </w:r>
        <w:r>
          <w:rPr>
            <w:noProof/>
            <w:webHidden/>
          </w:rPr>
          <w:tab/>
        </w:r>
        <w:r>
          <w:rPr>
            <w:noProof/>
            <w:webHidden/>
          </w:rPr>
          <w:fldChar w:fldCharType="begin"/>
        </w:r>
        <w:r>
          <w:rPr>
            <w:noProof/>
            <w:webHidden/>
          </w:rPr>
          <w:instrText xml:space="preserve"> PAGEREF _Toc63936882 \h </w:instrText>
        </w:r>
        <w:r>
          <w:rPr>
            <w:noProof/>
            <w:webHidden/>
          </w:rPr>
        </w:r>
        <w:r>
          <w:rPr>
            <w:noProof/>
            <w:webHidden/>
          </w:rPr>
          <w:fldChar w:fldCharType="separate"/>
        </w:r>
        <w:r>
          <w:rPr>
            <w:noProof/>
            <w:webHidden/>
          </w:rPr>
          <w:t>11</w:t>
        </w:r>
        <w:r>
          <w:rPr>
            <w:noProof/>
            <w:webHidden/>
          </w:rPr>
          <w:fldChar w:fldCharType="end"/>
        </w:r>
      </w:hyperlink>
    </w:p>
    <w:p w14:paraId="788E12B8" w14:textId="5E36B6B6"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83" w:history="1">
        <w:r w:rsidRPr="005664DA">
          <w:rPr>
            <w:rStyle w:val="Hyperlink"/>
            <w:noProof/>
          </w:rPr>
          <w:t>2.13.</w:t>
        </w:r>
        <w:r>
          <w:rPr>
            <w:rFonts w:asciiTheme="minorHAnsi" w:eastAsiaTheme="minorEastAsia" w:hAnsiTheme="minorHAnsi" w:cstheme="minorBidi"/>
            <w:noProof/>
            <w:sz w:val="22"/>
            <w:szCs w:val="22"/>
            <w:lang w:eastAsia="en-US"/>
          </w:rPr>
          <w:tab/>
        </w:r>
        <w:r w:rsidRPr="005664DA">
          <w:rPr>
            <w:rStyle w:val="Hyperlink"/>
            <w:noProof/>
          </w:rPr>
          <w:t>DynamicAccidentalSuppressionMaps (Optional)</w:t>
        </w:r>
        <w:r>
          <w:rPr>
            <w:noProof/>
            <w:webHidden/>
          </w:rPr>
          <w:tab/>
        </w:r>
        <w:r>
          <w:rPr>
            <w:noProof/>
            <w:webHidden/>
          </w:rPr>
          <w:fldChar w:fldCharType="begin"/>
        </w:r>
        <w:r>
          <w:rPr>
            <w:noProof/>
            <w:webHidden/>
          </w:rPr>
          <w:instrText xml:space="preserve"> PAGEREF _Toc63936883 \h </w:instrText>
        </w:r>
        <w:r>
          <w:rPr>
            <w:noProof/>
            <w:webHidden/>
          </w:rPr>
        </w:r>
        <w:r>
          <w:rPr>
            <w:noProof/>
            <w:webHidden/>
          </w:rPr>
          <w:fldChar w:fldCharType="separate"/>
        </w:r>
        <w:r>
          <w:rPr>
            <w:noProof/>
            <w:webHidden/>
          </w:rPr>
          <w:t>11</w:t>
        </w:r>
        <w:r>
          <w:rPr>
            <w:noProof/>
            <w:webHidden/>
          </w:rPr>
          <w:fldChar w:fldCharType="end"/>
        </w:r>
      </w:hyperlink>
    </w:p>
    <w:p w14:paraId="7D710C69" w14:textId="5816BCB5"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84" w:history="1">
        <w:r w:rsidRPr="005664DA">
          <w:rPr>
            <w:rStyle w:val="Hyperlink"/>
            <w:noProof/>
          </w:rPr>
          <w:t>2.14.</w:t>
        </w:r>
        <w:r>
          <w:rPr>
            <w:rFonts w:asciiTheme="minorHAnsi" w:eastAsiaTheme="minorEastAsia" w:hAnsiTheme="minorHAnsi" w:cstheme="minorBidi"/>
            <w:noProof/>
            <w:sz w:val="22"/>
            <w:szCs w:val="22"/>
            <w:lang w:eastAsia="en-US"/>
          </w:rPr>
          <w:tab/>
        </w:r>
        <w:r w:rsidRPr="005664DA">
          <w:rPr>
            <w:rStyle w:val="Hyperlink"/>
            <w:noProof/>
          </w:rPr>
          <w:t>GroundSlopeFile</w:t>
        </w:r>
        <w:r>
          <w:rPr>
            <w:noProof/>
            <w:webHidden/>
          </w:rPr>
          <w:tab/>
        </w:r>
        <w:r>
          <w:rPr>
            <w:noProof/>
            <w:webHidden/>
          </w:rPr>
          <w:fldChar w:fldCharType="begin"/>
        </w:r>
        <w:r>
          <w:rPr>
            <w:noProof/>
            <w:webHidden/>
          </w:rPr>
          <w:instrText xml:space="preserve"> PAGEREF _Toc63936884 \h </w:instrText>
        </w:r>
        <w:r>
          <w:rPr>
            <w:noProof/>
            <w:webHidden/>
          </w:rPr>
        </w:r>
        <w:r>
          <w:rPr>
            <w:noProof/>
            <w:webHidden/>
          </w:rPr>
          <w:fldChar w:fldCharType="separate"/>
        </w:r>
        <w:r>
          <w:rPr>
            <w:noProof/>
            <w:webHidden/>
          </w:rPr>
          <w:t>11</w:t>
        </w:r>
        <w:r>
          <w:rPr>
            <w:noProof/>
            <w:webHidden/>
          </w:rPr>
          <w:fldChar w:fldCharType="end"/>
        </w:r>
      </w:hyperlink>
    </w:p>
    <w:p w14:paraId="74F603D0" w14:textId="6D37FAAC"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85" w:history="1">
        <w:r w:rsidRPr="005664DA">
          <w:rPr>
            <w:rStyle w:val="Hyperlink"/>
            <w:noProof/>
          </w:rPr>
          <w:t>2.15.</w:t>
        </w:r>
        <w:r>
          <w:rPr>
            <w:rFonts w:asciiTheme="minorHAnsi" w:eastAsiaTheme="minorEastAsia" w:hAnsiTheme="minorHAnsi" w:cstheme="minorBidi"/>
            <w:noProof/>
            <w:sz w:val="22"/>
            <w:szCs w:val="22"/>
            <w:lang w:eastAsia="en-US"/>
          </w:rPr>
          <w:tab/>
        </w:r>
        <w:r w:rsidRPr="005664DA">
          <w:rPr>
            <w:rStyle w:val="Hyperlink"/>
            <w:noProof/>
          </w:rPr>
          <w:t>UphillSlopeAzimuthMap</w:t>
        </w:r>
        <w:r>
          <w:rPr>
            <w:noProof/>
            <w:webHidden/>
          </w:rPr>
          <w:tab/>
        </w:r>
        <w:r>
          <w:rPr>
            <w:noProof/>
            <w:webHidden/>
          </w:rPr>
          <w:fldChar w:fldCharType="begin"/>
        </w:r>
        <w:r>
          <w:rPr>
            <w:noProof/>
            <w:webHidden/>
          </w:rPr>
          <w:instrText xml:space="preserve"> PAGEREF _Toc63936885 \h </w:instrText>
        </w:r>
        <w:r>
          <w:rPr>
            <w:noProof/>
            <w:webHidden/>
          </w:rPr>
        </w:r>
        <w:r>
          <w:rPr>
            <w:noProof/>
            <w:webHidden/>
          </w:rPr>
          <w:fldChar w:fldCharType="separate"/>
        </w:r>
        <w:r>
          <w:rPr>
            <w:noProof/>
            <w:webHidden/>
          </w:rPr>
          <w:t>11</w:t>
        </w:r>
        <w:r>
          <w:rPr>
            <w:noProof/>
            <w:webHidden/>
          </w:rPr>
          <w:fldChar w:fldCharType="end"/>
        </w:r>
      </w:hyperlink>
    </w:p>
    <w:p w14:paraId="1CFD4384" w14:textId="5A680A33"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86" w:history="1">
        <w:r w:rsidRPr="005664DA">
          <w:rPr>
            <w:rStyle w:val="Hyperlink"/>
            <w:noProof/>
          </w:rPr>
          <w:t>2.16.</w:t>
        </w:r>
        <w:r>
          <w:rPr>
            <w:rFonts w:asciiTheme="minorHAnsi" w:eastAsiaTheme="minorEastAsia" w:hAnsiTheme="minorHAnsi" w:cstheme="minorBidi"/>
            <w:noProof/>
            <w:sz w:val="22"/>
            <w:szCs w:val="22"/>
            <w:lang w:eastAsia="en-US"/>
          </w:rPr>
          <w:tab/>
        </w:r>
        <w:r w:rsidRPr="005664DA">
          <w:rPr>
            <w:rStyle w:val="Hyperlink"/>
            <w:noProof/>
          </w:rPr>
          <w:t>Clay Map</w:t>
        </w:r>
        <w:r>
          <w:rPr>
            <w:noProof/>
            <w:webHidden/>
          </w:rPr>
          <w:tab/>
        </w:r>
        <w:r>
          <w:rPr>
            <w:noProof/>
            <w:webHidden/>
          </w:rPr>
          <w:fldChar w:fldCharType="begin"/>
        </w:r>
        <w:r>
          <w:rPr>
            <w:noProof/>
            <w:webHidden/>
          </w:rPr>
          <w:instrText xml:space="preserve"> PAGEREF _Toc63936886 \h </w:instrText>
        </w:r>
        <w:r>
          <w:rPr>
            <w:noProof/>
            <w:webHidden/>
          </w:rPr>
        </w:r>
        <w:r>
          <w:rPr>
            <w:noProof/>
            <w:webHidden/>
          </w:rPr>
          <w:fldChar w:fldCharType="separate"/>
        </w:r>
        <w:r>
          <w:rPr>
            <w:noProof/>
            <w:webHidden/>
          </w:rPr>
          <w:t>11</w:t>
        </w:r>
        <w:r>
          <w:rPr>
            <w:noProof/>
            <w:webHidden/>
          </w:rPr>
          <w:fldChar w:fldCharType="end"/>
        </w:r>
      </w:hyperlink>
    </w:p>
    <w:p w14:paraId="3B13E9A8" w14:textId="5386650E"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87" w:history="1">
        <w:r w:rsidRPr="005664DA">
          <w:rPr>
            <w:rStyle w:val="Hyperlink"/>
            <w:noProof/>
          </w:rPr>
          <w:t>2.17.</w:t>
        </w:r>
        <w:r>
          <w:rPr>
            <w:rFonts w:asciiTheme="minorHAnsi" w:eastAsiaTheme="minorEastAsia" w:hAnsiTheme="minorHAnsi" w:cstheme="minorBidi"/>
            <w:noProof/>
            <w:sz w:val="22"/>
            <w:szCs w:val="22"/>
            <w:lang w:eastAsia="en-US"/>
          </w:rPr>
          <w:tab/>
        </w:r>
        <w:r w:rsidRPr="005664DA">
          <w:rPr>
            <w:rStyle w:val="Hyperlink"/>
            <w:noProof/>
          </w:rPr>
          <w:t>LightningIgnitionsB0</w:t>
        </w:r>
        <w:r>
          <w:rPr>
            <w:noProof/>
            <w:webHidden/>
          </w:rPr>
          <w:tab/>
        </w:r>
        <w:r>
          <w:rPr>
            <w:noProof/>
            <w:webHidden/>
          </w:rPr>
          <w:fldChar w:fldCharType="begin"/>
        </w:r>
        <w:r>
          <w:rPr>
            <w:noProof/>
            <w:webHidden/>
          </w:rPr>
          <w:instrText xml:space="preserve"> PAGEREF _Toc63936887 \h </w:instrText>
        </w:r>
        <w:r>
          <w:rPr>
            <w:noProof/>
            <w:webHidden/>
          </w:rPr>
        </w:r>
        <w:r>
          <w:rPr>
            <w:noProof/>
            <w:webHidden/>
          </w:rPr>
          <w:fldChar w:fldCharType="separate"/>
        </w:r>
        <w:r>
          <w:rPr>
            <w:noProof/>
            <w:webHidden/>
          </w:rPr>
          <w:t>11</w:t>
        </w:r>
        <w:r>
          <w:rPr>
            <w:noProof/>
            <w:webHidden/>
          </w:rPr>
          <w:fldChar w:fldCharType="end"/>
        </w:r>
      </w:hyperlink>
    </w:p>
    <w:p w14:paraId="05F7AF8C" w14:textId="71CF10FF"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88" w:history="1">
        <w:r w:rsidRPr="005664DA">
          <w:rPr>
            <w:rStyle w:val="Hyperlink"/>
            <w:noProof/>
          </w:rPr>
          <w:t>2.18.</w:t>
        </w:r>
        <w:r>
          <w:rPr>
            <w:rFonts w:asciiTheme="minorHAnsi" w:eastAsiaTheme="minorEastAsia" w:hAnsiTheme="minorHAnsi" w:cstheme="minorBidi"/>
            <w:noProof/>
            <w:sz w:val="22"/>
            <w:szCs w:val="22"/>
            <w:lang w:eastAsia="en-US"/>
          </w:rPr>
          <w:tab/>
        </w:r>
        <w:r w:rsidRPr="005664DA">
          <w:rPr>
            <w:rStyle w:val="Hyperlink"/>
            <w:noProof/>
          </w:rPr>
          <w:t>LightningIgnitionsB1</w:t>
        </w:r>
        <w:r>
          <w:rPr>
            <w:noProof/>
            <w:webHidden/>
          </w:rPr>
          <w:tab/>
        </w:r>
        <w:r>
          <w:rPr>
            <w:noProof/>
            <w:webHidden/>
          </w:rPr>
          <w:fldChar w:fldCharType="begin"/>
        </w:r>
        <w:r>
          <w:rPr>
            <w:noProof/>
            <w:webHidden/>
          </w:rPr>
          <w:instrText xml:space="preserve"> PAGEREF _Toc63936888 \h </w:instrText>
        </w:r>
        <w:r>
          <w:rPr>
            <w:noProof/>
            <w:webHidden/>
          </w:rPr>
        </w:r>
        <w:r>
          <w:rPr>
            <w:noProof/>
            <w:webHidden/>
          </w:rPr>
          <w:fldChar w:fldCharType="separate"/>
        </w:r>
        <w:r>
          <w:rPr>
            <w:noProof/>
            <w:webHidden/>
          </w:rPr>
          <w:t>12</w:t>
        </w:r>
        <w:r>
          <w:rPr>
            <w:noProof/>
            <w:webHidden/>
          </w:rPr>
          <w:fldChar w:fldCharType="end"/>
        </w:r>
      </w:hyperlink>
    </w:p>
    <w:p w14:paraId="0A16355A" w14:textId="5FB27B02"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89" w:history="1">
        <w:r w:rsidRPr="005664DA">
          <w:rPr>
            <w:rStyle w:val="Hyperlink"/>
            <w:noProof/>
          </w:rPr>
          <w:t>2.19.</w:t>
        </w:r>
        <w:r>
          <w:rPr>
            <w:rFonts w:asciiTheme="minorHAnsi" w:eastAsiaTheme="minorEastAsia" w:hAnsiTheme="minorHAnsi" w:cstheme="minorBidi"/>
            <w:noProof/>
            <w:sz w:val="22"/>
            <w:szCs w:val="22"/>
            <w:lang w:eastAsia="en-US"/>
          </w:rPr>
          <w:tab/>
        </w:r>
        <w:r w:rsidRPr="005664DA">
          <w:rPr>
            <w:rStyle w:val="Hyperlink"/>
            <w:noProof/>
          </w:rPr>
          <w:t>AccidentalIgnitionsB0</w:t>
        </w:r>
        <w:r>
          <w:rPr>
            <w:noProof/>
            <w:webHidden/>
          </w:rPr>
          <w:tab/>
        </w:r>
        <w:r>
          <w:rPr>
            <w:noProof/>
            <w:webHidden/>
          </w:rPr>
          <w:fldChar w:fldCharType="begin"/>
        </w:r>
        <w:r>
          <w:rPr>
            <w:noProof/>
            <w:webHidden/>
          </w:rPr>
          <w:instrText xml:space="preserve"> PAGEREF _Toc63936889 \h </w:instrText>
        </w:r>
        <w:r>
          <w:rPr>
            <w:noProof/>
            <w:webHidden/>
          </w:rPr>
        </w:r>
        <w:r>
          <w:rPr>
            <w:noProof/>
            <w:webHidden/>
          </w:rPr>
          <w:fldChar w:fldCharType="separate"/>
        </w:r>
        <w:r>
          <w:rPr>
            <w:noProof/>
            <w:webHidden/>
          </w:rPr>
          <w:t>12</w:t>
        </w:r>
        <w:r>
          <w:rPr>
            <w:noProof/>
            <w:webHidden/>
          </w:rPr>
          <w:fldChar w:fldCharType="end"/>
        </w:r>
      </w:hyperlink>
    </w:p>
    <w:p w14:paraId="1109669C" w14:textId="555A2348"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90" w:history="1">
        <w:r w:rsidRPr="005664DA">
          <w:rPr>
            <w:rStyle w:val="Hyperlink"/>
            <w:noProof/>
          </w:rPr>
          <w:t>2.20.</w:t>
        </w:r>
        <w:r>
          <w:rPr>
            <w:rFonts w:asciiTheme="minorHAnsi" w:eastAsiaTheme="minorEastAsia" w:hAnsiTheme="minorHAnsi" w:cstheme="minorBidi"/>
            <w:noProof/>
            <w:sz w:val="22"/>
            <w:szCs w:val="22"/>
            <w:lang w:eastAsia="en-US"/>
          </w:rPr>
          <w:tab/>
        </w:r>
        <w:r w:rsidRPr="005664DA">
          <w:rPr>
            <w:rStyle w:val="Hyperlink"/>
            <w:noProof/>
          </w:rPr>
          <w:t>AccidentalIgnitionsB1</w:t>
        </w:r>
        <w:r>
          <w:rPr>
            <w:noProof/>
            <w:webHidden/>
          </w:rPr>
          <w:tab/>
        </w:r>
        <w:r>
          <w:rPr>
            <w:noProof/>
            <w:webHidden/>
          </w:rPr>
          <w:fldChar w:fldCharType="begin"/>
        </w:r>
        <w:r>
          <w:rPr>
            <w:noProof/>
            <w:webHidden/>
          </w:rPr>
          <w:instrText xml:space="preserve"> PAGEREF _Toc63936890 \h </w:instrText>
        </w:r>
        <w:r>
          <w:rPr>
            <w:noProof/>
            <w:webHidden/>
          </w:rPr>
        </w:r>
        <w:r>
          <w:rPr>
            <w:noProof/>
            <w:webHidden/>
          </w:rPr>
          <w:fldChar w:fldCharType="separate"/>
        </w:r>
        <w:r>
          <w:rPr>
            <w:noProof/>
            <w:webHidden/>
          </w:rPr>
          <w:t>12</w:t>
        </w:r>
        <w:r>
          <w:rPr>
            <w:noProof/>
            <w:webHidden/>
          </w:rPr>
          <w:fldChar w:fldCharType="end"/>
        </w:r>
      </w:hyperlink>
    </w:p>
    <w:p w14:paraId="30B228E4" w14:textId="605DE5D7"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91" w:history="1">
        <w:r w:rsidRPr="005664DA">
          <w:rPr>
            <w:rStyle w:val="Hyperlink"/>
            <w:noProof/>
          </w:rPr>
          <w:t>2.21.</w:t>
        </w:r>
        <w:r>
          <w:rPr>
            <w:rFonts w:asciiTheme="minorHAnsi" w:eastAsiaTheme="minorEastAsia" w:hAnsiTheme="minorHAnsi" w:cstheme="minorBidi"/>
            <w:noProof/>
            <w:sz w:val="22"/>
            <w:szCs w:val="22"/>
            <w:lang w:eastAsia="en-US"/>
          </w:rPr>
          <w:tab/>
        </w:r>
        <w:r w:rsidRPr="005664DA">
          <w:rPr>
            <w:rStyle w:val="Hyperlink"/>
            <w:noProof/>
          </w:rPr>
          <w:t>IgnitionDistribution</w:t>
        </w:r>
        <w:r>
          <w:rPr>
            <w:noProof/>
            <w:webHidden/>
          </w:rPr>
          <w:tab/>
        </w:r>
        <w:r>
          <w:rPr>
            <w:noProof/>
            <w:webHidden/>
          </w:rPr>
          <w:fldChar w:fldCharType="begin"/>
        </w:r>
        <w:r>
          <w:rPr>
            <w:noProof/>
            <w:webHidden/>
          </w:rPr>
          <w:instrText xml:space="preserve"> PAGEREF _Toc63936891 \h </w:instrText>
        </w:r>
        <w:r>
          <w:rPr>
            <w:noProof/>
            <w:webHidden/>
          </w:rPr>
        </w:r>
        <w:r>
          <w:rPr>
            <w:noProof/>
            <w:webHidden/>
          </w:rPr>
          <w:fldChar w:fldCharType="separate"/>
        </w:r>
        <w:r>
          <w:rPr>
            <w:noProof/>
            <w:webHidden/>
          </w:rPr>
          <w:t>12</w:t>
        </w:r>
        <w:r>
          <w:rPr>
            <w:noProof/>
            <w:webHidden/>
          </w:rPr>
          <w:fldChar w:fldCharType="end"/>
        </w:r>
      </w:hyperlink>
    </w:p>
    <w:p w14:paraId="3DD791D6" w14:textId="5B4B30EF"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92" w:history="1">
        <w:r w:rsidRPr="005664DA">
          <w:rPr>
            <w:rStyle w:val="Hyperlink"/>
            <w:noProof/>
          </w:rPr>
          <w:t>2.22.</w:t>
        </w:r>
        <w:r>
          <w:rPr>
            <w:rFonts w:asciiTheme="minorHAnsi" w:eastAsiaTheme="minorEastAsia" w:hAnsiTheme="minorHAnsi" w:cstheme="minorBidi"/>
            <w:noProof/>
            <w:sz w:val="22"/>
            <w:szCs w:val="22"/>
            <w:lang w:eastAsia="en-US"/>
          </w:rPr>
          <w:tab/>
        </w:r>
        <w:r w:rsidRPr="005664DA">
          <w:rPr>
            <w:rStyle w:val="Hyperlink"/>
            <w:noProof/>
          </w:rPr>
          <w:t>LightningIgnitionsBinomialB0</w:t>
        </w:r>
        <w:r>
          <w:rPr>
            <w:noProof/>
            <w:webHidden/>
          </w:rPr>
          <w:tab/>
        </w:r>
        <w:r>
          <w:rPr>
            <w:noProof/>
            <w:webHidden/>
          </w:rPr>
          <w:fldChar w:fldCharType="begin"/>
        </w:r>
        <w:r>
          <w:rPr>
            <w:noProof/>
            <w:webHidden/>
          </w:rPr>
          <w:instrText xml:space="preserve"> PAGEREF _Toc63936892 \h </w:instrText>
        </w:r>
        <w:r>
          <w:rPr>
            <w:noProof/>
            <w:webHidden/>
          </w:rPr>
        </w:r>
        <w:r>
          <w:rPr>
            <w:noProof/>
            <w:webHidden/>
          </w:rPr>
          <w:fldChar w:fldCharType="separate"/>
        </w:r>
        <w:r>
          <w:rPr>
            <w:noProof/>
            <w:webHidden/>
          </w:rPr>
          <w:t>12</w:t>
        </w:r>
        <w:r>
          <w:rPr>
            <w:noProof/>
            <w:webHidden/>
          </w:rPr>
          <w:fldChar w:fldCharType="end"/>
        </w:r>
      </w:hyperlink>
    </w:p>
    <w:p w14:paraId="1202A4DF" w14:textId="423C9AD6"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93" w:history="1">
        <w:r w:rsidRPr="005664DA">
          <w:rPr>
            <w:rStyle w:val="Hyperlink"/>
            <w:noProof/>
          </w:rPr>
          <w:t>2.23.</w:t>
        </w:r>
        <w:r>
          <w:rPr>
            <w:rFonts w:asciiTheme="minorHAnsi" w:eastAsiaTheme="minorEastAsia" w:hAnsiTheme="minorHAnsi" w:cstheme="minorBidi"/>
            <w:noProof/>
            <w:sz w:val="22"/>
            <w:szCs w:val="22"/>
            <w:lang w:eastAsia="en-US"/>
          </w:rPr>
          <w:tab/>
        </w:r>
        <w:r w:rsidRPr="005664DA">
          <w:rPr>
            <w:rStyle w:val="Hyperlink"/>
            <w:noProof/>
          </w:rPr>
          <w:t>LightningIgnitionsBinomialB1</w:t>
        </w:r>
        <w:r>
          <w:rPr>
            <w:noProof/>
            <w:webHidden/>
          </w:rPr>
          <w:tab/>
        </w:r>
        <w:r>
          <w:rPr>
            <w:noProof/>
            <w:webHidden/>
          </w:rPr>
          <w:fldChar w:fldCharType="begin"/>
        </w:r>
        <w:r>
          <w:rPr>
            <w:noProof/>
            <w:webHidden/>
          </w:rPr>
          <w:instrText xml:space="preserve"> PAGEREF _Toc63936893 \h </w:instrText>
        </w:r>
        <w:r>
          <w:rPr>
            <w:noProof/>
            <w:webHidden/>
          </w:rPr>
        </w:r>
        <w:r>
          <w:rPr>
            <w:noProof/>
            <w:webHidden/>
          </w:rPr>
          <w:fldChar w:fldCharType="separate"/>
        </w:r>
        <w:r>
          <w:rPr>
            <w:noProof/>
            <w:webHidden/>
          </w:rPr>
          <w:t>12</w:t>
        </w:r>
        <w:r>
          <w:rPr>
            <w:noProof/>
            <w:webHidden/>
          </w:rPr>
          <w:fldChar w:fldCharType="end"/>
        </w:r>
      </w:hyperlink>
    </w:p>
    <w:p w14:paraId="0A7BC898" w14:textId="12D82B59"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94" w:history="1">
        <w:r w:rsidRPr="005664DA">
          <w:rPr>
            <w:rStyle w:val="Hyperlink"/>
            <w:noProof/>
          </w:rPr>
          <w:t>2.24.</w:t>
        </w:r>
        <w:r>
          <w:rPr>
            <w:rFonts w:asciiTheme="minorHAnsi" w:eastAsiaTheme="minorEastAsia" w:hAnsiTheme="minorHAnsi" w:cstheme="minorBidi"/>
            <w:noProof/>
            <w:sz w:val="22"/>
            <w:szCs w:val="22"/>
            <w:lang w:eastAsia="en-US"/>
          </w:rPr>
          <w:tab/>
        </w:r>
        <w:r w:rsidRPr="005664DA">
          <w:rPr>
            <w:rStyle w:val="Hyperlink"/>
            <w:noProof/>
          </w:rPr>
          <w:t>AccidentalIgnitionsBinomialB0</w:t>
        </w:r>
        <w:r>
          <w:rPr>
            <w:noProof/>
            <w:webHidden/>
          </w:rPr>
          <w:tab/>
        </w:r>
        <w:r>
          <w:rPr>
            <w:noProof/>
            <w:webHidden/>
          </w:rPr>
          <w:fldChar w:fldCharType="begin"/>
        </w:r>
        <w:r>
          <w:rPr>
            <w:noProof/>
            <w:webHidden/>
          </w:rPr>
          <w:instrText xml:space="preserve"> PAGEREF _Toc63936894 \h </w:instrText>
        </w:r>
        <w:r>
          <w:rPr>
            <w:noProof/>
            <w:webHidden/>
          </w:rPr>
        </w:r>
        <w:r>
          <w:rPr>
            <w:noProof/>
            <w:webHidden/>
          </w:rPr>
          <w:fldChar w:fldCharType="separate"/>
        </w:r>
        <w:r>
          <w:rPr>
            <w:noProof/>
            <w:webHidden/>
          </w:rPr>
          <w:t>12</w:t>
        </w:r>
        <w:r>
          <w:rPr>
            <w:noProof/>
            <w:webHidden/>
          </w:rPr>
          <w:fldChar w:fldCharType="end"/>
        </w:r>
      </w:hyperlink>
    </w:p>
    <w:p w14:paraId="49CB30EE" w14:textId="46708998"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95" w:history="1">
        <w:r w:rsidRPr="005664DA">
          <w:rPr>
            <w:rStyle w:val="Hyperlink"/>
            <w:noProof/>
          </w:rPr>
          <w:t>2.25.</w:t>
        </w:r>
        <w:r>
          <w:rPr>
            <w:rFonts w:asciiTheme="minorHAnsi" w:eastAsiaTheme="minorEastAsia" w:hAnsiTheme="minorHAnsi" w:cstheme="minorBidi"/>
            <w:noProof/>
            <w:sz w:val="22"/>
            <w:szCs w:val="22"/>
            <w:lang w:eastAsia="en-US"/>
          </w:rPr>
          <w:tab/>
        </w:r>
        <w:r w:rsidRPr="005664DA">
          <w:rPr>
            <w:rStyle w:val="Hyperlink"/>
            <w:noProof/>
          </w:rPr>
          <w:t>AccidentalIgnitionsBinomialB1</w:t>
        </w:r>
        <w:r>
          <w:rPr>
            <w:noProof/>
            <w:webHidden/>
          </w:rPr>
          <w:tab/>
        </w:r>
        <w:r>
          <w:rPr>
            <w:noProof/>
            <w:webHidden/>
          </w:rPr>
          <w:fldChar w:fldCharType="begin"/>
        </w:r>
        <w:r>
          <w:rPr>
            <w:noProof/>
            <w:webHidden/>
          </w:rPr>
          <w:instrText xml:space="preserve"> PAGEREF _Toc63936895 \h </w:instrText>
        </w:r>
        <w:r>
          <w:rPr>
            <w:noProof/>
            <w:webHidden/>
          </w:rPr>
        </w:r>
        <w:r>
          <w:rPr>
            <w:noProof/>
            <w:webHidden/>
          </w:rPr>
          <w:fldChar w:fldCharType="separate"/>
        </w:r>
        <w:r>
          <w:rPr>
            <w:noProof/>
            <w:webHidden/>
          </w:rPr>
          <w:t>12</w:t>
        </w:r>
        <w:r>
          <w:rPr>
            <w:noProof/>
            <w:webHidden/>
          </w:rPr>
          <w:fldChar w:fldCharType="end"/>
        </w:r>
      </w:hyperlink>
    </w:p>
    <w:p w14:paraId="1320FFC4" w14:textId="3323894B"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96" w:history="1">
        <w:r w:rsidRPr="005664DA">
          <w:rPr>
            <w:rStyle w:val="Hyperlink"/>
            <w:noProof/>
          </w:rPr>
          <w:t>2.26.</w:t>
        </w:r>
        <w:r>
          <w:rPr>
            <w:rFonts w:asciiTheme="minorHAnsi" w:eastAsiaTheme="minorEastAsia" w:hAnsiTheme="minorHAnsi" w:cstheme="minorBidi"/>
            <w:noProof/>
            <w:sz w:val="22"/>
            <w:szCs w:val="22"/>
            <w:lang w:eastAsia="en-US"/>
          </w:rPr>
          <w:tab/>
        </w:r>
        <w:r w:rsidRPr="005664DA">
          <w:rPr>
            <w:rStyle w:val="Hyperlink"/>
            <w:noProof/>
          </w:rPr>
          <w:t>MaximumFineFuels</w:t>
        </w:r>
        <w:r>
          <w:rPr>
            <w:noProof/>
            <w:webHidden/>
          </w:rPr>
          <w:tab/>
        </w:r>
        <w:r>
          <w:rPr>
            <w:noProof/>
            <w:webHidden/>
          </w:rPr>
          <w:fldChar w:fldCharType="begin"/>
        </w:r>
        <w:r>
          <w:rPr>
            <w:noProof/>
            <w:webHidden/>
          </w:rPr>
          <w:instrText xml:space="preserve"> PAGEREF _Toc63936896 \h </w:instrText>
        </w:r>
        <w:r>
          <w:rPr>
            <w:noProof/>
            <w:webHidden/>
          </w:rPr>
        </w:r>
        <w:r>
          <w:rPr>
            <w:noProof/>
            <w:webHidden/>
          </w:rPr>
          <w:fldChar w:fldCharType="separate"/>
        </w:r>
        <w:r>
          <w:rPr>
            <w:noProof/>
            <w:webHidden/>
          </w:rPr>
          <w:t>12</w:t>
        </w:r>
        <w:r>
          <w:rPr>
            <w:noProof/>
            <w:webHidden/>
          </w:rPr>
          <w:fldChar w:fldCharType="end"/>
        </w:r>
      </w:hyperlink>
    </w:p>
    <w:p w14:paraId="7400CBDB" w14:textId="0378846A"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97" w:history="1">
        <w:r w:rsidRPr="005664DA">
          <w:rPr>
            <w:rStyle w:val="Hyperlink"/>
            <w:noProof/>
          </w:rPr>
          <w:t>2.27.</w:t>
        </w:r>
        <w:r>
          <w:rPr>
            <w:rFonts w:asciiTheme="minorHAnsi" w:eastAsiaTheme="minorEastAsia" w:hAnsiTheme="minorHAnsi" w:cstheme="minorBidi"/>
            <w:noProof/>
            <w:sz w:val="22"/>
            <w:szCs w:val="22"/>
            <w:lang w:eastAsia="en-US"/>
          </w:rPr>
          <w:tab/>
        </w:r>
        <w:r w:rsidRPr="005664DA">
          <w:rPr>
            <w:rStyle w:val="Hyperlink"/>
            <w:noProof/>
          </w:rPr>
          <w:t>MaximumRxWindSpeed</w:t>
        </w:r>
        <w:r>
          <w:rPr>
            <w:noProof/>
            <w:webHidden/>
          </w:rPr>
          <w:tab/>
        </w:r>
        <w:r>
          <w:rPr>
            <w:noProof/>
            <w:webHidden/>
          </w:rPr>
          <w:fldChar w:fldCharType="begin"/>
        </w:r>
        <w:r>
          <w:rPr>
            <w:noProof/>
            <w:webHidden/>
          </w:rPr>
          <w:instrText xml:space="preserve"> PAGEREF _Toc63936897 \h </w:instrText>
        </w:r>
        <w:r>
          <w:rPr>
            <w:noProof/>
            <w:webHidden/>
          </w:rPr>
        </w:r>
        <w:r>
          <w:rPr>
            <w:noProof/>
            <w:webHidden/>
          </w:rPr>
          <w:fldChar w:fldCharType="separate"/>
        </w:r>
        <w:r>
          <w:rPr>
            <w:noProof/>
            <w:webHidden/>
          </w:rPr>
          <w:t>12</w:t>
        </w:r>
        <w:r>
          <w:rPr>
            <w:noProof/>
            <w:webHidden/>
          </w:rPr>
          <w:fldChar w:fldCharType="end"/>
        </w:r>
      </w:hyperlink>
    </w:p>
    <w:p w14:paraId="5D997F9A" w14:textId="73012C90"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98" w:history="1">
        <w:r w:rsidRPr="005664DA">
          <w:rPr>
            <w:rStyle w:val="Hyperlink"/>
            <w:noProof/>
          </w:rPr>
          <w:t>2.28.</w:t>
        </w:r>
        <w:r>
          <w:rPr>
            <w:rFonts w:asciiTheme="minorHAnsi" w:eastAsiaTheme="minorEastAsia" w:hAnsiTheme="minorHAnsi" w:cstheme="minorBidi"/>
            <w:noProof/>
            <w:sz w:val="22"/>
            <w:szCs w:val="22"/>
            <w:lang w:eastAsia="en-US"/>
          </w:rPr>
          <w:tab/>
        </w:r>
        <w:r w:rsidRPr="005664DA">
          <w:rPr>
            <w:rStyle w:val="Hyperlink"/>
            <w:noProof/>
          </w:rPr>
          <w:t>MaximumRxFireWeatherIndex (Optional)</w:t>
        </w:r>
        <w:r>
          <w:rPr>
            <w:noProof/>
            <w:webHidden/>
          </w:rPr>
          <w:tab/>
        </w:r>
        <w:r>
          <w:rPr>
            <w:noProof/>
            <w:webHidden/>
          </w:rPr>
          <w:fldChar w:fldCharType="begin"/>
        </w:r>
        <w:r>
          <w:rPr>
            <w:noProof/>
            <w:webHidden/>
          </w:rPr>
          <w:instrText xml:space="preserve"> PAGEREF _Toc63936898 \h </w:instrText>
        </w:r>
        <w:r>
          <w:rPr>
            <w:noProof/>
            <w:webHidden/>
          </w:rPr>
        </w:r>
        <w:r>
          <w:rPr>
            <w:noProof/>
            <w:webHidden/>
          </w:rPr>
          <w:fldChar w:fldCharType="separate"/>
        </w:r>
        <w:r>
          <w:rPr>
            <w:noProof/>
            <w:webHidden/>
          </w:rPr>
          <w:t>13</w:t>
        </w:r>
        <w:r>
          <w:rPr>
            <w:noProof/>
            <w:webHidden/>
          </w:rPr>
          <w:fldChar w:fldCharType="end"/>
        </w:r>
      </w:hyperlink>
    </w:p>
    <w:p w14:paraId="64C11846" w14:textId="1E104C7C"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899" w:history="1">
        <w:r w:rsidRPr="005664DA">
          <w:rPr>
            <w:rStyle w:val="Hyperlink"/>
            <w:noProof/>
          </w:rPr>
          <w:t>2.29.</w:t>
        </w:r>
        <w:r>
          <w:rPr>
            <w:rFonts w:asciiTheme="minorHAnsi" w:eastAsiaTheme="minorEastAsia" w:hAnsiTheme="minorHAnsi" w:cstheme="minorBidi"/>
            <w:noProof/>
            <w:sz w:val="22"/>
            <w:szCs w:val="22"/>
            <w:lang w:eastAsia="en-US"/>
          </w:rPr>
          <w:tab/>
        </w:r>
        <w:r w:rsidRPr="005664DA">
          <w:rPr>
            <w:rStyle w:val="Hyperlink"/>
            <w:noProof/>
          </w:rPr>
          <w:t>MinimumRxFireWeatherIndex (Optional)</w:t>
        </w:r>
        <w:r>
          <w:rPr>
            <w:noProof/>
            <w:webHidden/>
          </w:rPr>
          <w:tab/>
        </w:r>
        <w:r>
          <w:rPr>
            <w:noProof/>
            <w:webHidden/>
          </w:rPr>
          <w:fldChar w:fldCharType="begin"/>
        </w:r>
        <w:r>
          <w:rPr>
            <w:noProof/>
            <w:webHidden/>
          </w:rPr>
          <w:instrText xml:space="preserve"> PAGEREF _Toc63936899 \h </w:instrText>
        </w:r>
        <w:r>
          <w:rPr>
            <w:noProof/>
            <w:webHidden/>
          </w:rPr>
        </w:r>
        <w:r>
          <w:rPr>
            <w:noProof/>
            <w:webHidden/>
          </w:rPr>
          <w:fldChar w:fldCharType="separate"/>
        </w:r>
        <w:r>
          <w:rPr>
            <w:noProof/>
            <w:webHidden/>
          </w:rPr>
          <w:t>13</w:t>
        </w:r>
        <w:r>
          <w:rPr>
            <w:noProof/>
            <w:webHidden/>
          </w:rPr>
          <w:fldChar w:fldCharType="end"/>
        </w:r>
      </w:hyperlink>
    </w:p>
    <w:p w14:paraId="5ECD33C2" w14:textId="6F423DEC"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00" w:history="1">
        <w:r w:rsidRPr="005664DA">
          <w:rPr>
            <w:rStyle w:val="Hyperlink"/>
            <w:noProof/>
          </w:rPr>
          <w:t>2.30.</w:t>
        </w:r>
        <w:r>
          <w:rPr>
            <w:rFonts w:asciiTheme="minorHAnsi" w:eastAsiaTheme="minorEastAsia" w:hAnsiTheme="minorHAnsi" w:cstheme="minorBidi"/>
            <w:noProof/>
            <w:sz w:val="22"/>
            <w:szCs w:val="22"/>
            <w:lang w:eastAsia="en-US"/>
          </w:rPr>
          <w:tab/>
        </w:r>
        <w:r w:rsidRPr="005664DA">
          <w:rPr>
            <w:rStyle w:val="Hyperlink"/>
            <w:noProof/>
          </w:rPr>
          <w:t>MaximumRxTemperture (Optional)</w:t>
        </w:r>
        <w:r>
          <w:rPr>
            <w:noProof/>
            <w:webHidden/>
          </w:rPr>
          <w:tab/>
        </w:r>
        <w:r>
          <w:rPr>
            <w:noProof/>
            <w:webHidden/>
          </w:rPr>
          <w:fldChar w:fldCharType="begin"/>
        </w:r>
        <w:r>
          <w:rPr>
            <w:noProof/>
            <w:webHidden/>
          </w:rPr>
          <w:instrText xml:space="preserve"> PAGEREF _Toc63936900 \h </w:instrText>
        </w:r>
        <w:r>
          <w:rPr>
            <w:noProof/>
            <w:webHidden/>
          </w:rPr>
        </w:r>
        <w:r>
          <w:rPr>
            <w:noProof/>
            <w:webHidden/>
          </w:rPr>
          <w:fldChar w:fldCharType="separate"/>
        </w:r>
        <w:r>
          <w:rPr>
            <w:noProof/>
            <w:webHidden/>
          </w:rPr>
          <w:t>13</w:t>
        </w:r>
        <w:r>
          <w:rPr>
            <w:noProof/>
            <w:webHidden/>
          </w:rPr>
          <w:fldChar w:fldCharType="end"/>
        </w:r>
      </w:hyperlink>
    </w:p>
    <w:p w14:paraId="01477CC3" w14:textId="6E0CB4D5"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01" w:history="1">
        <w:r w:rsidRPr="005664DA">
          <w:rPr>
            <w:rStyle w:val="Hyperlink"/>
            <w:noProof/>
          </w:rPr>
          <w:t>2.31.</w:t>
        </w:r>
        <w:r>
          <w:rPr>
            <w:rFonts w:asciiTheme="minorHAnsi" w:eastAsiaTheme="minorEastAsia" w:hAnsiTheme="minorHAnsi" w:cstheme="minorBidi"/>
            <w:noProof/>
            <w:sz w:val="22"/>
            <w:szCs w:val="22"/>
            <w:lang w:eastAsia="en-US"/>
          </w:rPr>
          <w:tab/>
        </w:r>
        <w:r w:rsidRPr="005664DA">
          <w:rPr>
            <w:rStyle w:val="Hyperlink"/>
            <w:noProof/>
          </w:rPr>
          <w:t>MinimumRxRelativeHumidity (Optional)</w:t>
        </w:r>
        <w:r>
          <w:rPr>
            <w:noProof/>
            <w:webHidden/>
          </w:rPr>
          <w:tab/>
        </w:r>
        <w:r>
          <w:rPr>
            <w:noProof/>
            <w:webHidden/>
          </w:rPr>
          <w:fldChar w:fldCharType="begin"/>
        </w:r>
        <w:r>
          <w:rPr>
            <w:noProof/>
            <w:webHidden/>
          </w:rPr>
          <w:instrText xml:space="preserve"> PAGEREF _Toc63936901 \h </w:instrText>
        </w:r>
        <w:r>
          <w:rPr>
            <w:noProof/>
            <w:webHidden/>
          </w:rPr>
        </w:r>
        <w:r>
          <w:rPr>
            <w:noProof/>
            <w:webHidden/>
          </w:rPr>
          <w:fldChar w:fldCharType="separate"/>
        </w:r>
        <w:r>
          <w:rPr>
            <w:noProof/>
            <w:webHidden/>
          </w:rPr>
          <w:t>13</w:t>
        </w:r>
        <w:r>
          <w:rPr>
            <w:noProof/>
            <w:webHidden/>
          </w:rPr>
          <w:fldChar w:fldCharType="end"/>
        </w:r>
      </w:hyperlink>
    </w:p>
    <w:p w14:paraId="2E89EBCE" w14:textId="7AB79DF3"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02" w:history="1">
        <w:r w:rsidRPr="005664DA">
          <w:rPr>
            <w:rStyle w:val="Hyperlink"/>
            <w:noProof/>
          </w:rPr>
          <w:t>2.32.</w:t>
        </w:r>
        <w:r>
          <w:rPr>
            <w:rFonts w:asciiTheme="minorHAnsi" w:eastAsiaTheme="minorEastAsia" w:hAnsiTheme="minorHAnsi" w:cstheme="minorBidi"/>
            <w:noProof/>
            <w:sz w:val="22"/>
            <w:szCs w:val="22"/>
            <w:lang w:eastAsia="en-US"/>
          </w:rPr>
          <w:tab/>
        </w:r>
        <w:r w:rsidRPr="005664DA">
          <w:rPr>
            <w:rStyle w:val="Hyperlink"/>
            <w:noProof/>
          </w:rPr>
          <w:t>MaximumRXFireIntesnity</w:t>
        </w:r>
        <w:r>
          <w:rPr>
            <w:noProof/>
            <w:webHidden/>
          </w:rPr>
          <w:tab/>
        </w:r>
        <w:r>
          <w:rPr>
            <w:noProof/>
            <w:webHidden/>
          </w:rPr>
          <w:fldChar w:fldCharType="begin"/>
        </w:r>
        <w:r>
          <w:rPr>
            <w:noProof/>
            <w:webHidden/>
          </w:rPr>
          <w:instrText xml:space="preserve"> PAGEREF _Toc63936902 \h </w:instrText>
        </w:r>
        <w:r>
          <w:rPr>
            <w:noProof/>
            <w:webHidden/>
          </w:rPr>
        </w:r>
        <w:r>
          <w:rPr>
            <w:noProof/>
            <w:webHidden/>
          </w:rPr>
          <w:fldChar w:fldCharType="separate"/>
        </w:r>
        <w:r>
          <w:rPr>
            <w:noProof/>
            <w:webHidden/>
          </w:rPr>
          <w:t>13</w:t>
        </w:r>
        <w:r>
          <w:rPr>
            <w:noProof/>
            <w:webHidden/>
          </w:rPr>
          <w:fldChar w:fldCharType="end"/>
        </w:r>
      </w:hyperlink>
    </w:p>
    <w:p w14:paraId="7C2802B1" w14:textId="570571AD"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03" w:history="1">
        <w:r w:rsidRPr="005664DA">
          <w:rPr>
            <w:rStyle w:val="Hyperlink"/>
            <w:noProof/>
          </w:rPr>
          <w:t>2.33.</w:t>
        </w:r>
        <w:r>
          <w:rPr>
            <w:rFonts w:asciiTheme="minorHAnsi" w:eastAsiaTheme="minorEastAsia" w:hAnsiTheme="minorHAnsi" w:cstheme="minorBidi"/>
            <w:noProof/>
            <w:sz w:val="22"/>
            <w:szCs w:val="22"/>
            <w:lang w:eastAsia="en-US"/>
          </w:rPr>
          <w:tab/>
        </w:r>
        <w:r w:rsidRPr="005664DA">
          <w:rPr>
            <w:rStyle w:val="Hyperlink"/>
            <w:noProof/>
          </w:rPr>
          <w:t>NumberRxAnnualFires</w:t>
        </w:r>
        <w:r>
          <w:rPr>
            <w:noProof/>
            <w:webHidden/>
          </w:rPr>
          <w:tab/>
        </w:r>
        <w:r>
          <w:rPr>
            <w:noProof/>
            <w:webHidden/>
          </w:rPr>
          <w:fldChar w:fldCharType="begin"/>
        </w:r>
        <w:r>
          <w:rPr>
            <w:noProof/>
            <w:webHidden/>
          </w:rPr>
          <w:instrText xml:space="preserve"> PAGEREF _Toc63936903 \h </w:instrText>
        </w:r>
        <w:r>
          <w:rPr>
            <w:noProof/>
            <w:webHidden/>
          </w:rPr>
        </w:r>
        <w:r>
          <w:rPr>
            <w:noProof/>
            <w:webHidden/>
          </w:rPr>
          <w:fldChar w:fldCharType="separate"/>
        </w:r>
        <w:r>
          <w:rPr>
            <w:noProof/>
            <w:webHidden/>
          </w:rPr>
          <w:t>13</w:t>
        </w:r>
        <w:r>
          <w:rPr>
            <w:noProof/>
            <w:webHidden/>
          </w:rPr>
          <w:fldChar w:fldCharType="end"/>
        </w:r>
      </w:hyperlink>
    </w:p>
    <w:p w14:paraId="25FC493C" w14:textId="34BC2A78"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04" w:history="1">
        <w:r w:rsidRPr="005664DA">
          <w:rPr>
            <w:rStyle w:val="Hyperlink"/>
            <w:noProof/>
          </w:rPr>
          <w:t>2.34.</w:t>
        </w:r>
        <w:r>
          <w:rPr>
            <w:rFonts w:asciiTheme="minorHAnsi" w:eastAsiaTheme="minorEastAsia" w:hAnsiTheme="minorHAnsi" w:cstheme="minorBidi"/>
            <w:noProof/>
            <w:sz w:val="22"/>
            <w:szCs w:val="22"/>
            <w:lang w:eastAsia="en-US"/>
          </w:rPr>
          <w:tab/>
        </w:r>
        <w:r w:rsidRPr="005664DA">
          <w:rPr>
            <w:rStyle w:val="Hyperlink"/>
            <w:noProof/>
          </w:rPr>
          <w:t>NumberRxDailyFires</w:t>
        </w:r>
        <w:r>
          <w:rPr>
            <w:noProof/>
            <w:webHidden/>
          </w:rPr>
          <w:tab/>
        </w:r>
        <w:r>
          <w:rPr>
            <w:noProof/>
            <w:webHidden/>
          </w:rPr>
          <w:fldChar w:fldCharType="begin"/>
        </w:r>
        <w:r>
          <w:rPr>
            <w:noProof/>
            <w:webHidden/>
          </w:rPr>
          <w:instrText xml:space="preserve"> PAGEREF _Toc63936904 \h </w:instrText>
        </w:r>
        <w:r>
          <w:rPr>
            <w:noProof/>
            <w:webHidden/>
          </w:rPr>
        </w:r>
        <w:r>
          <w:rPr>
            <w:noProof/>
            <w:webHidden/>
          </w:rPr>
          <w:fldChar w:fldCharType="separate"/>
        </w:r>
        <w:r>
          <w:rPr>
            <w:noProof/>
            <w:webHidden/>
          </w:rPr>
          <w:t>13</w:t>
        </w:r>
        <w:r>
          <w:rPr>
            <w:noProof/>
            <w:webHidden/>
          </w:rPr>
          <w:fldChar w:fldCharType="end"/>
        </w:r>
      </w:hyperlink>
    </w:p>
    <w:p w14:paraId="5A924781" w14:textId="042654EA"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05" w:history="1">
        <w:r w:rsidRPr="005664DA">
          <w:rPr>
            <w:rStyle w:val="Hyperlink"/>
            <w:noProof/>
          </w:rPr>
          <w:t>2.35.</w:t>
        </w:r>
        <w:r>
          <w:rPr>
            <w:rFonts w:asciiTheme="minorHAnsi" w:eastAsiaTheme="minorEastAsia" w:hAnsiTheme="minorHAnsi" w:cstheme="minorBidi"/>
            <w:noProof/>
            <w:sz w:val="22"/>
            <w:szCs w:val="22"/>
            <w:lang w:eastAsia="en-US"/>
          </w:rPr>
          <w:tab/>
        </w:r>
        <w:r w:rsidRPr="005664DA">
          <w:rPr>
            <w:rStyle w:val="Hyperlink"/>
            <w:noProof/>
          </w:rPr>
          <w:t>FirstDayRxFires</w:t>
        </w:r>
        <w:r>
          <w:rPr>
            <w:noProof/>
            <w:webHidden/>
          </w:rPr>
          <w:tab/>
        </w:r>
        <w:r>
          <w:rPr>
            <w:noProof/>
            <w:webHidden/>
          </w:rPr>
          <w:fldChar w:fldCharType="begin"/>
        </w:r>
        <w:r>
          <w:rPr>
            <w:noProof/>
            <w:webHidden/>
          </w:rPr>
          <w:instrText xml:space="preserve"> PAGEREF _Toc63936905 \h </w:instrText>
        </w:r>
        <w:r>
          <w:rPr>
            <w:noProof/>
            <w:webHidden/>
          </w:rPr>
        </w:r>
        <w:r>
          <w:rPr>
            <w:noProof/>
            <w:webHidden/>
          </w:rPr>
          <w:fldChar w:fldCharType="separate"/>
        </w:r>
        <w:r>
          <w:rPr>
            <w:noProof/>
            <w:webHidden/>
          </w:rPr>
          <w:t>13</w:t>
        </w:r>
        <w:r>
          <w:rPr>
            <w:noProof/>
            <w:webHidden/>
          </w:rPr>
          <w:fldChar w:fldCharType="end"/>
        </w:r>
      </w:hyperlink>
    </w:p>
    <w:p w14:paraId="38CE0F5B" w14:textId="1F2CB86F"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06" w:history="1">
        <w:r w:rsidRPr="005664DA">
          <w:rPr>
            <w:rStyle w:val="Hyperlink"/>
            <w:noProof/>
          </w:rPr>
          <w:t>2.36.</w:t>
        </w:r>
        <w:r>
          <w:rPr>
            <w:rFonts w:asciiTheme="minorHAnsi" w:eastAsiaTheme="minorEastAsia" w:hAnsiTheme="minorHAnsi" w:cstheme="minorBidi"/>
            <w:noProof/>
            <w:sz w:val="22"/>
            <w:szCs w:val="22"/>
            <w:lang w:eastAsia="en-US"/>
          </w:rPr>
          <w:tab/>
        </w:r>
        <w:r w:rsidRPr="005664DA">
          <w:rPr>
            <w:rStyle w:val="Hyperlink"/>
            <w:noProof/>
          </w:rPr>
          <w:t>LastDayRxFires</w:t>
        </w:r>
        <w:r>
          <w:rPr>
            <w:noProof/>
            <w:webHidden/>
          </w:rPr>
          <w:tab/>
        </w:r>
        <w:r>
          <w:rPr>
            <w:noProof/>
            <w:webHidden/>
          </w:rPr>
          <w:fldChar w:fldCharType="begin"/>
        </w:r>
        <w:r>
          <w:rPr>
            <w:noProof/>
            <w:webHidden/>
          </w:rPr>
          <w:instrText xml:space="preserve"> PAGEREF _Toc63936906 \h </w:instrText>
        </w:r>
        <w:r>
          <w:rPr>
            <w:noProof/>
            <w:webHidden/>
          </w:rPr>
        </w:r>
        <w:r>
          <w:rPr>
            <w:noProof/>
            <w:webHidden/>
          </w:rPr>
          <w:fldChar w:fldCharType="separate"/>
        </w:r>
        <w:r>
          <w:rPr>
            <w:noProof/>
            <w:webHidden/>
          </w:rPr>
          <w:t>13</w:t>
        </w:r>
        <w:r>
          <w:rPr>
            <w:noProof/>
            <w:webHidden/>
          </w:rPr>
          <w:fldChar w:fldCharType="end"/>
        </w:r>
      </w:hyperlink>
    </w:p>
    <w:p w14:paraId="542FFAB0" w14:textId="1D457082"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07" w:history="1">
        <w:r w:rsidRPr="005664DA">
          <w:rPr>
            <w:rStyle w:val="Hyperlink"/>
            <w:noProof/>
          </w:rPr>
          <w:t>2.37.</w:t>
        </w:r>
        <w:r>
          <w:rPr>
            <w:rFonts w:asciiTheme="minorHAnsi" w:eastAsiaTheme="minorEastAsia" w:hAnsiTheme="minorHAnsi" w:cstheme="minorBidi"/>
            <w:noProof/>
            <w:sz w:val="22"/>
            <w:szCs w:val="22"/>
            <w:lang w:eastAsia="en-US"/>
          </w:rPr>
          <w:tab/>
        </w:r>
        <w:r w:rsidRPr="005664DA">
          <w:rPr>
            <w:rStyle w:val="Hyperlink"/>
            <w:noProof/>
          </w:rPr>
          <w:t>TargetRxSize</w:t>
        </w:r>
        <w:r>
          <w:rPr>
            <w:noProof/>
            <w:webHidden/>
          </w:rPr>
          <w:tab/>
        </w:r>
        <w:r>
          <w:rPr>
            <w:noProof/>
            <w:webHidden/>
          </w:rPr>
          <w:fldChar w:fldCharType="begin"/>
        </w:r>
        <w:r>
          <w:rPr>
            <w:noProof/>
            <w:webHidden/>
          </w:rPr>
          <w:instrText xml:space="preserve"> PAGEREF _Toc63936907 \h </w:instrText>
        </w:r>
        <w:r>
          <w:rPr>
            <w:noProof/>
            <w:webHidden/>
          </w:rPr>
        </w:r>
        <w:r>
          <w:rPr>
            <w:noProof/>
            <w:webHidden/>
          </w:rPr>
          <w:fldChar w:fldCharType="separate"/>
        </w:r>
        <w:r>
          <w:rPr>
            <w:noProof/>
            <w:webHidden/>
          </w:rPr>
          <w:t>13</w:t>
        </w:r>
        <w:r>
          <w:rPr>
            <w:noProof/>
            <w:webHidden/>
          </w:rPr>
          <w:fldChar w:fldCharType="end"/>
        </w:r>
      </w:hyperlink>
    </w:p>
    <w:p w14:paraId="4FB1099A" w14:textId="3BA45292"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08" w:history="1">
        <w:r w:rsidRPr="005664DA">
          <w:rPr>
            <w:rStyle w:val="Hyperlink"/>
            <w:noProof/>
          </w:rPr>
          <w:t>2.38.</w:t>
        </w:r>
        <w:r>
          <w:rPr>
            <w:rFonts w:asciiTheme="minorHAnsi" w:eastAsiaTheme="minorEastAsia" w:hAnsiTheme="minorHAnsi" w:cstheme="minorBidi"/>
            <w:noProof/>
            <w:sz w:val="22"/>
            <w:szCs w:val="22"/>
            <w:lang w:eastAsia="en-US"/>
          </w:rPr>
          <w:tab/>
        </w:r>
        <w:r w:rsidRPr="005664DA">
          <w:rPr>
            <w:rStyle w:val="Hyperlink"/>
            <w:noProof/>
          </w:rPr>
          <w:t>RxZonesMap (Optional)</w:t>
        </w:r>
        <w:r>
          <w:rPr>
            <w:noProof/>
            <w:webHidden/>
          </w:rPr>
          <w:tab/>
        </w:r>
        <w:r>
          <w:rPr>
            <w:noProof/>
            <w:webHidden/>
          </w:rPr>
          <w:fldChar w:fldCharType="begin"/>
        </w:r>
        <w:r>
          <w:rPr>
            <w:noProof/>
            <w:webHidden/>
          </w:rPr>
          <w:instrText xml:space="preserve"> PAGEREF _Toc63936908 \h </w:instrText>
        </w:r>
        <w:r>
          <w:rPr>
            <w:noProof/>
            <w:webHidden/>
          </w:rPr>
        </w:r>
        <w:r>
          <w:rPr>
            <w:noProof/>
            <w:webHidden/>
          </w:rPr>
          <w:fldChar w:fldCharType="separate"/>
        </w:r>
        <w:r>
          <w:rPr>
            <w:noProof/>
            <w:webHidden/>
          </w:rPr>
          <w:t>14</w:t>
        </w:r>
        <w:r>
          <w:rPr>
            <w:noProof/>
            <w:webHidden/>
          </w:rPr>
          <w:fldChar w:fldCharType="end"/>
        </w:r>
      </w:hyperlink>
    </w:p>
    <w:p w14:paraId="55CA46B7" w14:textId="3307AF25"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09" w:history="1">
        <w:r w:rsidRPr="005664DA">
          <w:rPr>
            <w:rStyle w:val="Hyperlink"/>
            <w:noProof/>
          </w:rPr>
          <w:t>2.39.</w:t>
        </w:r>
        <w:r>
          <w:rPr>
            <w:rFonts w:asciiTheme="minorHAnsi" w:eastAsiaTheme="minorEastAsia" w:hAnsiTheme="minorHAnsi" w:cstheme="minorBidi"/>
            <w:noProof/>
            <w:sz w:val="22"/>
            <w:szCs w:val="22"/>
            <w:lang w:eastAsia="en-US"/>
          </w:rPr>
          <w:tab/>
        </w:r>
        <w:r w:rsidRPr="005664DA">
          <w:rPr>
            <w:rStyle w:val="Hyperlink"/>
            <w:noProof/>
          </w:rPr>
          <w:t>MaximumSpreadAreaB0</w:t>
        </w:r>
        <w:r>
          <w:rPr>
            <w:noProof/>
            <w:webHidden/>
          </w:rPr>
          <w:tab/>
        </w:r>
        <w:r>
          <w:rPr>
            <w:noProof/>
            <w:webHidden/>
          </w:rPr>
          <w:fldChar w:fldCharType="begin"/>
        </w:r>
        <w:r>
          <w:rPr>
            <w:noProof/>
            <w:webHidden/>
          </w:rPr>
          <w:instrText xml:space="preserve"> PAGEREF _Toc63936909 \h </w:instrText>
        </w:r>
        <w:r>
          <w:rPr>
            <w:noProof/>
            <w:webHidden/>
          </w:rPr>
        </w:r>
        <w:r>
          <w:rPr>
            <w:noProof/>
            <w:webHidden/>
          </w:rPr>
          <w:fldChar w:fldCharType="separate"/>
        </w:r>
        <w:r>
          <w:rPr>
            <w:noProof/>
            <w:webHidden/>
          </w:rPr>
          <w:t>14</w:t>
        </w:r>
        <w:r>
          <w:rPr>
            <w:noProof/>
            <w:webHidden/>
          </w:rPr>
          <w:fldChar w:fldCharType="end"/>
        </w:r>
      </w:hyperlink>
    </w:p>
    <w:p w14:paraId="4C07B84A" w14:textId="5CE3DC1B"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10" w:history="1">
        <w:r w:rsidRPr="005664DA">
          <w:rPr>
            <w:rStyle w:val="Hyperlink"/>
            <w:noProof/>
          </w:rPr>
          <w:t>2.40.</w:t>
        </w:r>
        <w:r>
          <w:rPr>
            <w:rFonts w:asciiTheme="minorHAnsi" w:eastAsiaTheme="minorEastAsia" w:hAnsiTheme="minorHAnsi" w:cstheme="minorBidi"/>
            <w:noProof/>
            <w:sz w:val="22"/>
            <w:szCs w:val="22"/>
            <w:lang w:eastAsia="en-US"/>
          </w:rPr>
          <w:tab/>
        </w:r>
        <w:r w:rsidRPr="005664DA">
          <w:rPr>
            <w:rStyle w:val="Hyperlink"/>
            <w:noProof/>
          </w:rPr>
          <w:t>MaximumSpreadAreaB1</w:t>
        </w:r>
        <w:r>
          <w:rPr>
            <w:noProof/>
            <w:webHidden/>
          </w:rPr>
          <w:tab/>
        </w:r>
        <w:r>
          <w:rPr>
            <w:noProof/>
            <w:webHidden/>
          </w:rPr>
          <w:fldChar w:fldCharType="begin"/>
        </w:r>
        <w:r>
          <w:rPr>
            <w:noProof/>
            <w:webHidden/>
          </w:rPr>
          <w:instrText xml:space="preserve"> PAGEREF _Toc63936910 \h </w:instrText>
        </w:r>
        <w:r>
          <w:rPr>
            <w:noProof/>
            <w:webHidden/>
          </w:rPr>
        </w:r>
        <w:r>
          <w:rPr>
            <w:noProof/>
            <w:webHidden/>
          </w:rPr>
          <w:fldChar w:fldCharType="separate"/>
        </w:r>
        <w:r>
          <w:rPr>
            <w:noProof/>
            <w:webHidden/>
          </w:rPr>
          <w:t>14</w:t>
        </w:r>
        <w:r>
          <w:rPr>
            <w:noProof/>
            <w:webHidden/>
          </w:rPr>
          <w:fldChar w:fldCharType="end"/>
        </w:r>
      </w:hyperlink>
    </w:p>
    <w:p w14:paraId="5F35D89B" w14:textId="70CA8F7A"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11" w:history="1">
        <w:r w:rsidRPr="005664DA">
          <w:rPr>
            <w:rStyle w:val="Hyperlink"/>
            <w:noProof/>
          </w:rPr>
          <w:t>2.41.</w:t>
        </w:r>
        <w:r>
          <w:rPr>
            <w:rFonts w:asciiTheme="minorHAnsi" w:eastAsiaTheme="minorEastAsia" w:hAnsiTheme="minorHAnsi" w:cstheme="minorBidi"/>
            <w:noProof/>
            <w:sz w:val="22"/>
            <w:szCs w:val="22"/>
            <w:lang w:eastAsia="en-US"/>
          </w:rPr>
          <w:tab/>
        </w:r>
        <w:r w:rsidRPr="005664DA">
          <w:rPr>
            <w:rStyle w:val="Hyperlink"/>
            <w:noProof/>
          </w:rPr>
          <w:t>MaximumSpreadAreaB2</w:t>
        </w:r>
        <w:r>
          <w:rPr>
            <w:noProof/>
            <w:webHidden/>
          </w:rPr>
          <w:tab/>
        </w:r>
        <w:r>
          <w:rPr>
            <w:noProof/>
            <w:webHidden/>
          </w:rPr>
          <w:fldChar w:fldCharType="begin"/>
        </w:r>
        <w:r>
          <w:rPr>
            <w:noProof/>
            <w:webHidden/>
          </w:rPr>
          <w:instrText xml:space="preserve"> PAGEREF _Toc63936911 \h </w:instrText>
        </w:r>
        <w:r>
          <w:rPr>
            <w:noProof/>
            <w:webHidden/>
          </w:rPr>
        </w:r>
        <w:r>
          <w:rPr>
            <w:noProof/>
            <w:webHidden/>
          </w:rPr>
          <w:fldChar w:fldCharType="separate"/>
        </w:r>
        <w:r>
          <w:rPr>
            <w:noProof/>
            <w:webHidden/>
          </w:rPr>
          <w:t>14</w:t>
        </w:r>
        <w:r>
          <w:rPr>
            <w:noProof/>
            <w:webHidden/>
          </w:rPr>
          <w:fldChar w:fldCharType="end"/>
        </w:r>
      </w:hyperlink>
    </w:p>
    <w:p w14:paraId="2FC39777" w14:textId="32E66ED2"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12" w:history="1">
        <w:r w:rsidRPr="005664DA">
          <w:rPr>
            <w:rStyle w:val="Hyperlink"/>
            <w:noProof/>
          </w:rPr>
          <w:t>2.42.</w:t>
        </w:r>
        <w:r>
          <w:rPr>
            <w:rFonts w:asciiTheme="minorHAnsi" w:eastAsiaTheme="minorEastAsia" w:hAnsiTheme="minorHAnsi" w:cstheme="minorBidi"/>
            <w:noProof/>
            <w:sz w:val="22"/>
            <w:szCs w:val="22"/>
            <w:lang w:eastAsia="en-US"/>
          </w:rPr>
          <w:tab/>
        </w:r>
        <w:r w:rsidRPr="005664DA">
          <w:rPr>
            <w:rStyle w:val="Hyperlink"/>
            <w:noProof/>
          </w:rPr>
          <w:t>SpreadProbabilityB0</w:t>
        </w:r>
        <w:r>
          <w:rPr>
            <w:noProof/>
            <w:webHidden/>
          </w:rPr>
          <w:tab/>
        </w:r>
        <w:r>
          <w:rPr>
            <w:noProof/>
            <w:webHidden/>
          </w:rPr>
          <w:fldChar w:fldCharType="begin"/>
        </w:r>
        <w:r>
          <w:rPr>
            <w:noProof/>
            <w:webHidden/>
          </w:rPr>
          <w:instrText xml:space="preserve"> PAGEREF _Toc63936912 \h </w:instrText>
        </w:r>
        <w:r>
          <w:rPr>
            <w:noProof/>
            <w:webHidden/>
          </w:rPr>
        </w:r>
        <w:r>
          <w:rPr>
            <w:noProof/>
            <w:webHidden/>
          </w:rPr>
          <w:fldChar w:fldCharType="separate"/>
        </w:r>
        <w:r>
          <w:rPr>
            <w:noProof/>
            <w:webHidden/>
          </w:rPr>
          <w:t>14</w:t>
        </w:r>
        <w:r>
          <w:rPr>
            <w:noProof/>
            <w:webHidden/>
          </w:rPr>
          <w:fldChar w:fldCharType="end"/>
        </w:r>
      </w:hyperlink>
    </w:p>
    <w:p w14:paraId="7D966BF2" w14:textId="1594C0F0"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13" w:history="1">
        <w:r w:rsidRPr="005664DA">
          <w:rPr>
            <w:rStyle w:val="Hyperlink"/>
            <w:noProof/>
          </w:rPr>
          <w:t>2.43.</w:t>
        </w:r>
        <w:r>
          <w:rPr>
            <w:rFonts w:asciiTheme="minorHAnsi" w:eastAsiaTheme="minorEastAsia" w:hAnsiTheme="minorHAnsi" w:cstheme="minorBidi"/>
            <w:noProof/>
            <w:sz w:val="22"/>
            <w:szCs w:val="22"/>
            <w:lang w:eastAsia="en-US"/>
          </w:rPr>
          <w:tab/>
        </w:r>
        <w:r w:rsidRPr="005664DA">
          <w:rPr>
            <w:rStyle w:val="Hyperlink"/>
            <w:noProof/>
          </w:rPr>
          <w:t>SpreadProbabilityB1</w:t>
        </w:r>
        <w:r>
          <w:rPr>
            <w:noProof/>
            <w:webHidden/>
          </w:rPr>
          <w:tab/>
        </w:r>
        <w:r>
          <w:rPr>
            <w:noProof/>
            <w:webHidden/>
          </w:rPr>
          <w:fldChar w:fldCharType="begin"/>
        </w:r>
        <w:r>
          <w:rPr>
            <w:noProof/>
            <w:webHidden/>
          </w:rPr>
          <w:instrText xml:space="preserve"> PAGEREF _Toc63936913 \h </w:instrText>
        </w:r>
        <w:r>
          <w:rPr>
            <w:noProof/>
            <w:webHidden/>
          </w:rPr>
        </w:r>
        <w:r>
          <w:rPr>
            <w:noProof/>
            <w:webHidden/>
          </w:rPr>
          <w:fldChar w:fldCharType="separate"/>
        </w:r>
        <w:r>
          <w:rPr>
            <w:noProof/>
            <w:webHidden/>
          </w:rPr>
          <w:t>14</w:t>
        </w:r>
        <w:r>
          <w:rPr>
            <w:noProof/>
            <w:webHidden/>
          </w:rPr>
          <w:fldChar w:fldCharType="end"/>
        </w:r>
      </w:hyperlink>
    </w:p>
    <w:p w14:paraId="0EB81A34" w14:textId="6CCA7578"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14" w:history="1">
        <w:r w:rsidRPr="005664DA">
          <w:rPr>
            <w:rStyle w:val="Hyperlink"/>
            <w:noProof/>
          </w:rPr>
          <w:t>2.44.</w:t>
        </w:r>
        <w:r>
          <w:rPr>
            <w:rFonts w:asciiTheme="minorHAnsi" w:eastAsiaTheme="minorEastAsia" w:hAnsiTheme="minorHAnsi" w:cstheme="minorBidi"/>
            <w:noProof/>
            <w:sz w:val="22"/>
            <w:szCs w:val="22"/>
            <w:lang w:eastAsia="en-US"/>
          </w:rPr>
          <w:tab/>
        </w:r>
        <w:r w:rsidRPr="005664DA">
          <w:rPr>
            <w:rStyle w:val="Hyperlink"/>
            <w:noProof/>
          </w:rPr>
          <w:t>SpreadProbabilityB2</w:t>
        </w:r>
        <w:r>
          <w:rPr>
            <w:noProof/>
            <w:webHidden/>
          </w:rPr>
          <w:tab/>
        </w:r>
        <w:r>
          <w:rPr>
            <w:noProof/>
            <w:webHidden/>
          </w:rPr>
          <w:fldChar w:fldCharType="begin"/>
        </w:r>
        <w:r>
          <w:rPr>
            <w:noProof/>
            <w:webHidden/>
          </w:rPr>
          <w:instrText xml:space="preserve"> PAGEREF _Toc63936914 \h </w:instrText>
        </w:r>
        <w:r>
          <w:rPr>
            <w:noProof/>
            <w:webHidden/>
          </w:rPr>
        </w:r>
        <w:r>
          <w:rPr>
            <w:noProof/>
            <w:webHidden/>
          </w:rPr>
          <w:fldChar w:fldCharType="separate"/>
        </w:r>
        <w:r>
          <w:rPr>
            <w:noProof/>
            <w:webHidden/>
          </w:rPr>
          <w:t>14</w:t>
        </w:r>
        <w:r>
          <w:rPr>
            <w:noProof/>
            <w:webHidden/>
          </w:rPr>
          <w:fldChar w:fldCharType="end"/>
        </w:r>
      </w:hyperlink>
    </w:p>
    <w:p w14:paraId="47D1F6F6" w14:textId="2C5C59D5"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15" w:history="1">
        <w:r w:rsidRPr="005664DA">
          <w:rPr>
            <w:rStyle w:val="Hyperlink"/>
            <w:noProof/>
          </w:rPr>
          <w:t>2.45.</w:t>
        </w:r>
        <w:r>
          <w:rPr>
            <w:rFonts w:asciiTheme="minorHAnsi" w:eastAsiaTheme="minorEastAsia" w:hAnsiTheme="minorHAnsi" w:cstheme="minorBidi"/>
            <w:noProof/>
            <w:sz w:val="22"/>
            <w:szCs w:val="22"/>
            <w:lang w:eastAsia="en-US"/>
          </w:rPr>
          <w:tab/>
        </w:r>
        <w:r w:rsidRPr="005664DA">
          <w:rPr>
            <w:rStyle w:val="Hyperlink"/>
            <w:noProof/>
          </w:rPr>
          <w:t>SpreadProbabilityB3</w:t>
        </w:r>
        <w:r>
          <w:rPr>
            <w:noProof/>
            <w:webHidden/>
          </w:rPr>
          <w:tab/>
        </w:r>
        <w:r>
          <w:rPr>
            <w:noProof/>
            <w:webHidden/>
          </w:rPr>
          <w:fldChar w:fldCharType="begin"/>
        </w:r>
        <w:r>
          <w:rPr>
            <w:noProof/>
            <w:webHidden/>
          </w:rPr>
          <w:instrText xml:space="preserve"> PAGEREF _Toc63936915 \h </w:instrText>
        </w:r>
        <w:r>
          <w:rPr>
            <w:noProof/>
            <w:webHidden/>
          </w:rPr>
        </w:r>
        <w:r>
          <w:rPr>
            <w:noProof/>
            <w:webHidden/>
          </w:rPr>
          <w:fldChar w:fldCharType="separate"/>
        </w:r>
        <w:r>
          <w:rPr>
            <w:noProof/>
            <w:webHidden/>
          </w:rPr>
          <w:t>15</w:t>
        </w:r>
        <w:r>
          <w:rPr>
            <w:noProof/>
            <w:webHidden/>
          </w:rPr>
          <w:fldChar w:fldCharType="end"/>
        </w:r>
      </w:hyperlink>
    </w:p>
    <w:p w14:paraId="5CFC0C70" w14:textId="2B80AB44"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16" w:history="1">
        <w:r w:rsidRPr="005664DA">
          <w:rPr>
            <w:rStyle w:val="Hyperlink"/>
            <w:noProof/>
          </w:rPr>
          <w:t>2.46.</w:t>
        </w:r>
        <w:r>
          <w:rPr>
            <w:rFonts w:asciiTheme="minorHAnsi" w:eastAsiaTheme="minorEastAsia" w:hAnsiTheme="minorHAnsi" w:cstheme="minorBidi"/>
            <w:noProof/>
            <w:sz w:val="22"/>
            <w:szCs w:val="22"/>
            <w:lang w:eastAsia="en-US"/>
          </w:rPr>
          <w:tab/>
        </w:r>
        <w:r w:rsidRPr="005664DA">
          <w:rPr>
            <w:rStyle w:val="Hyperlink"/>
            <w:noProof/>
          </w:rPr>
          <w:t>SiteMortalityB0</w:t>
        </w:r>
        <w:r>
          <w:rPr>
            <w:noProof/>
            <w:webHidden/>
          </w:rPr>
          <w:tab/>
        </w:r>
        <w:r>
          <w:rPr>
            <w:noProof/>
            <w:webHidden/>
          </w:rPr>
          <w:fldChar w:fldCharType="begin"/>
        </w:r>
        <w:r>
          <w:rPr>
            <w:noProof/>
            <w:webHidden/>
          </w:rPr>
          <w:instrText xml:space="preserve"> PAGEREF _Toc63936916 \h </w:instrText>
        </w:r>
        <w:r>
          <w:rPr>
            <w:noProof/>
            <w:webHidden/>
          </w:rPr>
        </w:r>
        <w:r>
          <w:rPr>
            <w:noProof/>
            <w:webHidden/>
          </w:rPr>
          <w:fldChar w:fldCharType="separate"/>
        </w:r>
        <w:r>
          <w:rPr>
            <w:noProof/>
            <w:webHidden/>
          </w:rPr>
          <w:t>15</w:t>
        </w:r>
        <w:r>
          <w:rPr>
            <w:noProof/>
            <w:webHidden/>
          </w:rPr>
          <w:fldChar w:fldCharType="end"/>
        </w:r>
      </w:hyperlink>
    </w:p>
    <w:p w14:paraId="4C76130E" w14:textId="000E70A0"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17" w:history="1">
        <w:r w:rsidRPr="005664DA">
          <w:rPr>
            <w:rStyle w:val="Hyperlink"/>
            <w:noProof/>
          </w:rPr>
          <w:t>2.47.</w:t>
        </w:r>
        <w:r>
          <w:rPr>
            <w:rFonts w:asciiTheme="minorHAnsi" w:eastAsiaTheme="minorEastAsia" w:hAnsiTheme="minorHAnsi" w:cstheme="minorBidi"/>
            <w:noProof/>
            <w:sz w:val="22"/>
            <w:szCs w:val="22"/>
            <w:lang w:eastAsia="en-US"/>
          </w:rPr>
          <w:tab/>
        </w:r>
        <w:r w:rsidRPr="005664DA">
          <w:rPr>
            <w:rStyle w:val="Hyperlink"/>
            <w:noProof/>
          </w:rPr>
          <w:t>SiteMortalityB1</w:t>
        </w:r>
        <w:r>
          <w:rPr>
            <w:noProof/>
            <w:webHidden/>
          </w:rPr>
          <w:tab/>
        </w:r>
        <w:r>
          <w:rPr>
            <w:noProof/>
            <w:webHidden/>
          </w:rPr>
          <w:fldChar w:fldCharType="begin"/>
        </w:r>
        <w:r>
          <w:rPr>
            <w:noProof/>
            <w:webHidden/>
          </w:rPr>
          <w:instrText xml:space="preserve"> PAGEREF _Toc63936917 \h </w:instrText>
        </w:r>
        <w:r>
          <w:rPr>
            <w:noProof/>
            <w:webHidden/>
          </w:rPr>
        </w:r>
        <w:r>
          <w:rPr>
            <w:noProof/>
            <w:webHidden/>
          </w:rPr>
          <w:fldChar w:fldCharType="separate"/>
        </w:r>
        <w:r>
          <w:rPr>
            <w:noProof/>
            <w:webHidden/>
          </w:rPr>
          <w:t>15</w:t>
        </w:r>
        <w:r>
          <w:rPr>
            <w:noProof/>
            <w:webHidden/>
          </w:rPr>
          <w:fldChar w:fldCharType="end"/>
        </w:r>
      </w:hyperlink>
    </w:p>
    <w:p w14:paraId="68C5EF47" w14:textId="1C3B1457"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18" w:history="1">
        <w:r w:rsidRPr="005664DA">
          <w:rPr>
            <w:rStyle w:val="Hyperlink"/>
            <w:noProof/>
          </w:rPr>
          <w:t>2.48.</w:t>
        </w:r>
        <w:r>
          <w:rPr>
            <w:rFonts w:asciiTheme="minorHAnsi" w:eastAsiaTheme="minorEastAsia" w:hAnsiTheme="minorHAnsi" w:cstheme="minorBidi"/>
            <w:noProof/>
            <w:sz w:val="22"/>
            <w:szCs w:val="22"/>
            <w:lang w:eastAsia="en-US"/>
          </w:rPr>
          <w:tab/>
        </w:r>
        <w:r w:rsidRPr="005664DA">
          <w:rPr>
            <w:rStyle w:val="Hyperlink"/>
            <w:noProof/>
          </w:rPr>
          <w:t>SiteMortalityB2</w:t>
        </w:r>
        <w:r>
          <w:rPr>
            <w:noProof/>
            <w:webHidden/>
          </w:rPr>
          <w:tab/>
        </w:r>
        <w:r>
          <w:rPr>
            <w:noProof/>
            <w:webHidden/>
          </w:rPr>
          <w:fldChar w:fldCharType="begin"/>
        </w:r>
        <w:r>
          <w:rPr>
            <w:noProof/>
            <w:webHidden/>
          </w:rPr>
          <w:instrText xml:space="preserve"> PAGEREF _Toc63936918 \h </w:instrText>
        </w:r>
        <w:r>
          <w:rPr>
            <w:noProof/>
            <w:webHidden/>
          </w:rPr>
        </w:r>
        <w:r>
          <w:rPr>
            <w:noProof/>
            <w:webHidden/>
          </w:rPr>
          <w:fldChar w:fldCharType="separate"/>
        </w:r>
        <w:r>
          <w:rPr>
            <w:noProof/>
            <w:webHidden/>
          </w:rPr>
          <w:t>15</w:t>
        </w:r>
        <w:r>
          <w:rPr>
            <w:noProof/>
            <w:webHidden/>
          </w:rPr>
          <w:fldChar w:fldCharType="end"/>
        </w:r>
      </w:hyperlink>
    </w:p>
    <w:p w14:paraId="0C7965EA" w14:textId="297AA963"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19" w:history="1">
        <w:r w:rsidRPr="005664DA">
          <w:rPr>
            <w:rStyle w:val="Hyperlink"/>
            <w:noProof/>
          </w:rPr>
          <w:t>2.49.</w:t>
        </w:r>
        <w:r>
          <w:rPr>
            <w:rFonts w:asciiTheme="minorHAnsi" w:eastAsiaTheme="minorEastAsia" w:hAnsiTheme="minorHAnsi" w:cstheme="minorBidi"/>
            <w:noProof/>
            <w:sz w:val="22"/>
            <w:szCs w:val="22"/>
            <w:lang w:eastAsia="en-US"/>
          </w:rPr>
          <w:tab/>
        </w:r>
        <w:r w:rsidRPr="005664DA">
          <w:rPr>
            <w:rStyle w:val="Hyperlink"/>
            <w:noProof/>
          </w:rPr>
          <w:t>SiteMortalityB3</w:t>
        </w:r>
        <w:r>
          <w:rPr>
            <w:noProof/>
            <w:webHidden/>
          </w:rPr>
          <w:tab/>
        </w:r>
        <w:r>
          <w:rPr>
            <w:noProof/>
            <w:webHidden/>
          </w:rPr>
          <w:fldChar w:fldCharType="begin"/>
        </w:r>
        <w:r>
          <w:rPr>
            <w:noProof/>
            <w:webHidden/>
          </w:rPr>
          <w:instrText xml:space="preserve"> PAGEREF _Toc63936919 \h </w:instrText>
        </w:r>
        <w:r>
          <w:rPr>
            <w:noProof/>
            <w:webHidden/>
          </w:rPr>
        </w:r>
        <w:r>
          <w:rPr>
            <w:noProof/>
            <w:webHidden/>
          </w:rPr>
          <w:fldChar w:fldCharType="separate"/>
        </w:r>
        <w:r>
          <w:rPr>
            <w:noProof/>
            <w:webHidden/>
          </w:rPr>
          <w:t>15</w:t>
        </w:r>
        <w:r>
          <w:rPr>
            <w:noProof/>
            <w:webHidden/>
          </w:rPr>
          <w:fldChar w:fldCharType="end"/>
        </w:r>
      </w:hyperlink>
    </w:p>
    <w:p w14:paraId="284783CC" w14:textId="68745582"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20" w:history="1">
        <w:r w:rsidRPr="005664DA">
          <w:rPr>
            <w:rStyle w:val="Hyperlink"/>
            <w:noProof/>
          </w:rPr>
          <w:t>2.50.</w:t>
        </w:r>
        <w:r>
          <w:rPr>
            <w:rFonts w:asciiTheme="minorHAnsi" w:eastAsiaTheme="minorEastAsia" w:hAnsiTheme="minorHAnsi" w:cstheme="minorBidi"/>
            <w:noProof/>
            <w:sz w:val="22"/>
            <w:szCs w:val="22"/>
            <w:lang w:eastAsia="en-US"/>
          </w:rPr>
          <w:tab/>
        </w:r>
        <w:r w:rsidRPr="005664DA">
          <w:rPr>
            <w:rStyle w:val="Hyperlink"/>
            <w:noProof/>
          </w:rPr>
          <w:t>SiteMortalityB4</w:t>
        </w:r>
        <w:r>
          <w:rPr>
            <w:noProof/>
            <w:webHidden/>
          </w:rPr>
          <w:tab/>
        </w:r>
        <w:r>
          <w:rPr>
            <w:noProof/>
            <w:webHidden/>
          </w:rPr>
          <w:fldChar w:fldCharType="begin"/>
        </w:r>
        <w:r>
          <w:rPr>
            <w:noProof/>
            <w:webHidden/>
          </w:rPr>
          <w:instrText xml:space="preserve"> PAGEREF _Toc63936920 \h </w:instrText>
        </w:r>
        <w:r>
          <w:rPr>
            <w:noProof/>
            <w:webHidden/>
          </w:rPr>
        </w:r>
        <w:r>
          <w:rPr>
            <w:noProof/>
            <w:webHidden/>
          </w:rPr>
          <w:fldChar w:fldCharType="separate"/>
        </w:r>
        <w:r>
          <w:rPr>
            <w:noProof/>
            <w:webHidden/>
          </w:rPr>
          <w:t>15</w:t>
        </w:r>
        <w:r>
          <w:rPr>
            <w:noProof/>
            <w:webHidden/>
          </w:rPr>
          <w:fldChar w:fldCharType="end"/>
        </w:r>
      </w:hyperlink>
    </w:p>
    <w:p w14:paraId="5A97EF04" w14:textId="473E00C9"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21" w:history="1">
        <w:r w:rsidRPr="005664DA">
          <w:rPr>
            <w:rStyle w:val="Hyperlink"/>
            <w:noProof/>
          </w:rPr>
          <w:t>2.51.</w:t>
        </w:r>
        <w:r>
          <w:rPr>
            <w:rFonts w:asciiTheme="minorHAnsi" w:eastAsiaTheme="minorEastAsia" w:hAnsiTheme="minorHAnsi" w:cstheme="minorBidi"/>
            <w:noProof/>
            <w:sz w:val="22"/>
            <w:szCs w:val="22"/>
            <w:lang w:eastAsia="en-US"/>
          </w:rPr>
          <w:tab/>
        </w:r>
        <w:r w:rsidRPr="005664DA">
          <w:rPr>
            <w:rStyle w:val="Hyperlink"/>
            <w:noProof/>
          </w:rPr>
          <w:t>SiteMortalityB5</w:t>
        </w:r>
        <w:r>
          <w:rPr>
            <w:noProof/>
            <w:webHidden/>
          </w:rPr>
          <w:tab/>
        </w:r>
        <w:r>
          <w:rPr>
            <w:noProof/>
            <w:webHidden/>
          </w:rPr>
          <w:fldChar w:fldCharType="begin"/>
        </w:r>
        <w:r>
          <w:rPr>
            <w:noProof/>
            <w:webHidden/>
          </w:rPr>
          <w:instrText xml:space="preserve"> PAGEREF _Toc63936921 \h </w:instrText>
        </w:r>
        <w:r>
          <w:rPr>
            <w:noProof/>
            <w:webHidden/>
          </w:rPr>
        </w:r>
        <w:r>
          <w:rPr>
            <w:noProof/>
            <w:webHidden/>
          </w:rPr>
          <w:fldChar w:fldCharType="separate"/>
        </w:r>
        <w:r>
          <w:rPr>
            <w:noProof/>
            <w:webHidden/>
          </w:rPr>
          <w:t>15</w:t>
        </w:r>
        <w:r>
          <w:rPr>
            <w:noProof/>
            <w:webHidden/>
          </w:rPr>
          <w:fldChar w:fldCharType="end"/>
        </w:r>
      </w:hyperlink>
    </w:p>
    <w:p w14:paraId="11B9585A" w14:textId="3490B5C4"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22" w:history="1">
        <w:r w:rsidRPr="005664DA">
          <w:rPr>
            <w:rStyle w:val="Hyperlink"/>
            <w:noProof/>
          </w:rPr>
          <w:t>2.52.</w:t>
        </w:r>
        <w:r>
          <w:rPr>
            <w:rFonts w:asciiTheme="minorHAnsi" w:eastAsiaTheme="minorEastAsia" w:hAnsiTheme="minorHAnsi" w:cstheme="minorBidi"/>
            <w:noProof/>
            <w:sz w:val="22"/>
            <w:szCs w:val="22"/>
            <w:lang w:eastAsia="en-US"/>
          </w:rPr>
          <w:tab/>
        </w:r>
        <w:r w:rsidRPr="005664DA">
          <w:rPr>
            <w:rStyle w:val="Hyperlink"/>
            <w:noProof/>
          </w:rPr>
          <w:t>SiteMortalityB6</w:t>
        </w:r>
        <w:r>
          <w:rPr>
            <w:noProof/>
            <w:webHidden/>
          </w:rPr>
          <w:tab/>
        </w:r>
        <w:r>
          <w:rPr>
            <w:noProof/>
            <w:webHidden/>
          </w:rPr>
          <w:fldChar w:fldCharType="begin"/>
        </w:r>
        <w:r>
          <w:rPr>
            <w:noProof/>
            <w:webHidden/>
          </w:rPr>
          <w:instrText xml:space="preserve"> PAGEREF _Toc63936922 \h </w:instrText>
        </w:r>
        <w:r>
          <w:rPr>
            <w:noProof/>
            <w:webHidden/>
          </w:rPr>
        </w:r>
        <w:r>
          <w:rPr>
            <w:noProof/>
            <w:webHidden/>
          </w:rPr>
          <w:fldChar w:fldCharType="separate"/>
        </w:r>
        <w:r>
          <w:rPr>
            <w:noProof/>
            <w:webHidden/>
          </w:rPr>
          <w:t>15</w:t>
        </w:r>
        <w:r>
          <w:rPr>
            <w:noProof/>
            <w:webHidden/>
          </w:rPr>
          <w:fldChar w:fldCharType="end"/>
        </w:r>
      </w:hyperlink>
    </w:p>
    <w:p w14:paraId="0E7F3DC1" w14:textId="491BACD6"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23" w:history="1">
        <w:r w:rsidRPr="005664DA">
          <w:rPr>
            <w:rStyle w:val="Hyperlink"/>
            <w:noProof/>
          </w:rPr>
          <w:t>2.53.</w:t>
        </w:r>
        <w:r>
          <w:rPr>
            <w:rFonts w:asciiTheme="minorHAnsi" w:eastAsiaTheme="minorEastAsia" w:hAnsiTheme="minorHAnsi" w:cstheme="minorBidi"/>
            <w:noProof/>
            <w:sz w:val="22"/>
            <w:szCs w:val="22"/>
            <w:lang w:eastAsia="en-US"/>
          </w:rPr>
          <w:tab/>
        </w:r>
        <w:r w:rsidRPr="005664DA">
          <w:rPr>
            <w:rStyle w:val="Hyperlink"/>
            <w:noProof/>
          </w:rPr>
          <w:t>CohortMortalityB0</w:t>
        </w:r>
        <w:r>
          <w:rPr>
            <w:noProof/>
            <w:webHidden/>
          </w:rPr>
          <w:tab/>
        </w:r>
        <w:r>
          <w:rPr>
            <w:noProof/>
            <w:webHidden/>
          </w:rPr>
          <w:fldChar w:fldCharType="begin"/>
        </w:r>
        <w:r>
          <w:rPr>
            <w:noProof/>
            <w:webHidden/>
          </w:rPr>
          <w:instrText xml:space="preserve"> PAGEREF _Toc63936923 \h </w:instrText>
        </w:r>
        <w:r>
          <w:rPr>
            <w:noProof/>
            <w:webHidden/>
          </w:rPr>
        </w:r>
        <w:r>
          <w:rPr>
            <w:noProof/>
            <w:webHidden/>
          </w:rPr>
          <w:fldChar w:fldCharType="separate"/>
        </w:r>
        <w:r>
          <w:rPr>
            <w:noProof/>
            <w:webHidden/>
          </w:rPr>
          <w:t>15</w:t>
        </w:r>
        <w:r>
          <w:rPr>
            <w:noProof/>
            <w:webHidden/>
          </w:rPr>
          <w:fldChar w:fldCharType="end"/>
        </w:r>
      </w:hyperlink>
    </w:p>
    <w:p w14:paraId="4270CC69" w14:textId="6C8480D5"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24" w:history="1">
        <w:r w:rsidRPr="005664DA">
          <w:rPr>
            <w:rStyle w:val="Hyperlink"/>
            <w:noProof/>
          </w:rPr>
          <w:t>2.54.</w:t>
        </w:r>
        <w:r>
          <w:rPr>
            <w:rFonts w:asciiTheme="minorHAnsi" w:eastAsiaTheme="minorEastAsia" w:hAnsiTheme="minorHAnsi" w:cstheme="minorBidi"/>
            <w:noProof/>
            <w:sz w:val="22"/>
            <w:szCs w:val="22"/>
            <w:lang w:eastAsia="en-US"/>
          </w:rPr>
          <w:tab/>
        </w:r>
        <w:r w:rsidRPr="005664DA">
          <w:rPr>
            <w:rStyle w:val="Hyperlink"/>
            <w:noProof/>
          </w:rPr>
          <w:t>CohortMortalityB1</w:t>
        </w:r>
        <w:r>
          <w:rPr>
            <w:noProof/>
            <w:webHidden/>
          </w:rPr>
          <w:tab/>
        </w:r>
        <w:r>
          <w:rPr>
            <w:noProof/>
            <w:webHidden/>
          </w:rPr>
          <w:fldChar w:fldCharType="begin"/>
        </w:r>
        <w:r>
          <w:rPr>
            <w:noProof/>
            <w:webHidden/>
          </w:rPr>
          <w:instrText xml:space="preserve"> PAGEREF _Toc63936924 \h </w:instrText>
        </w:r>
        <w:r>
          <w:rPr>
            <w:noProof/>
            <w:webHidden/>
          </w:rPr>
        </w:r>
        <w:r>
          <w:rPr>
            <w:noProof/>
            <w:webHidden/>
          </w:rPr>
          <w:fldChar w:fldCharType="separate"/>
        </w:r>
        <w:r>
          <w:rPr>
            <w:noProof/>
            <w:webHidden/>
          </w:rPr>
          <w:t>16</w:t>
        </w:r>
        <w:r>
          <w:rPr>
            <w:noProof/>
            <w:webHidden/>
          </w:rPr>
          <w:fldChar w:fldCharType="end"/>
        </w:r>
      </w:hyperlink>
    </w:p>
    <w:p w14:paraId="7C5EB3EE" w14:textId="739EF7A1"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25" w:history="1">
        <w:r w:rsidRPr="005664DA">
          <w:rPr>
            <w:rStyle w:val="Hyperlink"/>
            <w:noProof/>
          </w:rPr>
          <w:t>2.55.</w:t>
        </w:r>
        <w:r>
          <w:rPr>
            <w:rFonts w:asciiTheme="minorHAnsi" w:eastAsiaTheme="minorEastAsia" w:hAnsiTheme="minorHAnsi" w:cstheme="minorBidi"/>
            <w:noProof/>
            <w:sz w:val="22"/>
            <w:szCs w:val="22"/>
            <w:lang w:eastAsia="en-US"/>
          </w:rPr>
          <w:tab/>
        </w:r>
        <w:r w:rsidRPr="005664DA">
          <w:rPr>
            <w:rStyle w:val="Hyperlink"/>
            <w:noProof/>
          </w:rPr>
          <w:t>CohortMortalityB2</w:t>
        </w:r>
        <w:r>
          <w:rPr>
            <w:noProof/>
            <w:webHidden/>
          </w:rPr>
          <w:tab/>
        </w:r>
        <w:r>
          <w:rPr>
            <w:noProof/>
            <w:webHidden/>
          </w:rPr>
          <w:fldChar w:fldCharType="begin"/>
        </w:r>
        <w:r>
          <w:rPr>
            <w:noProof/>
            <w:webHidden/>
          </w:rPr>
          <w:instrText xml:space="preserve"> PAGEREF _Toc63936925 \h </w:instrText>
        </w:r>
        <w:r>
          <w:rPr>
            <w:noProof/>
            <w:webHidden/>
          </w:rPr>
        </w:r>
        <w:r>
          <w:rPr>
            <w:noProof/>
            <w:webHidden/>
          </w:rPr>
          <w:fldChar w:fldCharType="separate"/>
        </w:r>
        <w:r>
          <w:rPr>
            <w:noProof/>
            <w:webHidden/>
          </w:rPr>
          <w:t>16</w:t>
        </w:r>
        <w:r>
          <w:rPr>
            <w:noProof/>
            <w:webHidden/>
          </w:rPr>
          <w:fldChar w:fldCharType="end"/>
        </w:r>
      </w:hyperlink>
    </w:p>
    <w:p w14:paraId="58299EDB" w14:textId="1313FF01"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26" w:history="1">
        <w:r w:rsidRPr="005664DA">
          <w:rPr>
            <w:rStyle w:val="Hyperlink"/>
            <w:noProof/>
          </w:rPr>
          <w:t>2.56.</w:t>
        </w:r>
        <w:r>
          <w:rPr>
            <w:rFonts w:asciiTheme="minorHAnsi" w:eastAsiaTheme="minorEastAsia" w:hAnsiTheme="minorHAnsi" w:cstheme="minorBidi"/>
            <w:noProof/>
            <w:sz w:val="22"/>
            <w:szCs w:val="22"/>
            <w:lang w:eastAsia="en-US"/>
          </w:rPr>
          <w:tab/>
        </w:r>
        <w:r w:rsidRPr="005664DA">
          <w:rPr>
            <w:rStyle w:val="Hyperlink"/>
            <w:noProof/>
          </w:rPr>
          <w:t>SuppressionMaxWindSpeed</w:t>
        </w:r>
        <w:r>
          <w:rPr>
            <w:noProof/>
            <w:webHidden/>
          </w:rPr>
          <w:tab/>
        </w:r>
        <w:r>
          <w:rPr>
            <w:noProof/>
            <w:webHidden/>
          </w:rPr>
          <w:fldChar w:fldCharType="begin"/>
        </w:r>
        <w:r>
          <w:rPr>
            <w:noProof/>
            <w:webHidden/>
          </w:rPr>
          <w:instrText xml:space="preserve"> PAGEREF _Toc63936926 \h </w:instrText>
        </w:r>
        <w:r>
          <w:rPr>
            <w:noProof/>
            <w:webHidden/>
          </w:rPr>
        </w:r>
        <w:r>
          <w:rPr>
            <w:noProof/>
            <w:webHidden/>
          </w:rPr>
          <w:fldChar w:fldCharType="separate"/>
        </w:r>
        <w:r>
          <w:rPr>
            <w:noProof/>
            <w:webHidden/>
          </w:rPr>
          <w:t>16</w:t>
        </w:r>
        <w:r>
          <w:rPr>
            <w:noProof/>
            <w:webHidden/>
          </w:rPr>
          <w:fldChar w:fldCharType="end"/>
        </w:r>
      </w:hyperlink>
    </w:p>
    <w:p w14:paraId="4FC018E4" w14:textId="00DD227B"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27" w:history="1">
        <w:r w:rsidRPr="005664DA">
          <w:rPr>
            <w:rStyle w:val="Hyperlink"/>
            <w:noProof/>
          </w:rPr>
          <w:t>2.57.</w:t>
        </w:r>
        <w:r>
          <w:rPr>
            <w:rFonts w:asciiTheme="minorHAnsi" w:eastAsiaTheme="minorEastAsia" w:hAnsiTheme="minorHAnsi" w:cstheme="minorBidi"/>
            <w:noProof/>
            <w:sz w:val="22"/>
            <w:szCs w:val="22"/>
            <w:lang w:eastAsia="en-US"/>
          </w:rPr>
          <w:tab/>
        </w:r>
        <w:r w:rsidRPr="005664DA">
          <w:rPr>
            <w:rStyle w:val="Hyperlink"/>
            <w:noProof/>
          </w:rPr>
          <w:t>Suppression_CSV_File</w:t>
        </w:r>
        <w:r>
          <w:rPr>
            <w:noProof/>
            <w:webHidden/>
          </w:rPr>
          <w:tab/>
        </w:r>
        <w:r>
          <w:rPr>
            <w:noProof/>
            <w:webHidden/>
          </w:rPr>
          <w:fldChar w:fldCharType="begin"/>
        </w:r>
        <w:r>
          <w:rPr>
            <w:noProof/>
            <w:webHidden/>
          </w:rPr>
          <w:instrText xml:space="preserve"> PAGEREF _Toc63936927 \h </w:instrText>
        </w:r>
        <w:r>
          <w:rPr>
            <w:noProof/>
            <w:webHidden/>
          </w:rPr>
        </w:r>
        <w:r>
          <w:rPr>
            <w:noProof/>
            <w:webHidden/>
          </w:rPr>
          <w:fldChar w:fldCharType="separate"/>
        </w:r>
        <w:r>
          <w:rPr>
            <w:noProof/>
            <w:webHidden/>
          </w:rPr>
          <w:t>16</w:t>
        </w:r>
        <w:r>
          <w:rPr>
            <w:noProof/>
            <w:webHidden/>
          </w:rPr>
          <w:fldChar w:fldCharType="end"/>
        </w:r>
      </w:hyperlink>
    </w:p>
    <w:p w14:paraId="1787BACC" w14:textId="3855DEA0" w:rsidR="00177FAC" w:rsidRDefault="00177FAC">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3936928" w:history="1">
        <w:r w:rsidRPr="005664DA">
          <w:rPr>
            <w:rStyle w:val="Hyperlink"/>
            <w:noProof/>
          </w:rPr>
          <w:t>3.</w:t>
        </w:r>
        <w:r>
          <w:rPr>
            <w:rFonts w:asciiTheme="minorHAnsi" w:eastAsiaTheme="minorEastAsia" w:hAnsiTheme="minorHAnsi" w:cstheme="minorBidi"/>
            <w:b w:val="0"/>
            <w:bCs w:val="0"/>
            <w:caps w:val="0"/>
            <w:noProof/>
            <w:sz w:val="22"/>
            <w:szCs w:val="22"/>
            <w:lang w:eastAsia="en-US"/>
          </w:rPr>
          <w:tab/>
        </w:r>
        <w:r w:rsidRPr="005664DA">
          <w:rPr>
            <w:rStyle w:val="Hyperlink"/>
            <w:noProof/>
          </w:rPr>
          <w:t>Output Files</w:t>
        </w:r>
        <w:r>
          <w:rPr>
            <w:noProof/>
            <w:webHidden/>
          </w:rPr>
          <w:tab/>
        </w:r>
        <w:r>
          <w:rPr>
            <w:noProof/>
            <w:webHidden/>
          </w:rPr>
          <w:fldChar w:fldCharType="begin"/>
        </w:r>
        <w:r>
          <w:rPr>
            <w:noProof/>
            <w:webHidden/>
          </w:rPr>
          <w:instrText xml:space="preserve"> PAGEREF _Toc63936928 \h </w:instrText>
        </w:r>
        <w:r>
          <w:rPr>
            <w:noProof/>
            <w:webHidden/>
          </w:rPr>
        </w:r>
        <w:r>
          <w:rPr>
            <w:noProof/>
            <w:webHidden/>
          </w:rPr>
          <w:fldChar w:fldCharType="separate"/>
        </w:r>
        <w:r>
          <w:rPr>
            <w:noProof/>
            <w:webHidden/>
          </w:rPr>
          <w:t>18</w:t>
        </w:r>
        <w:r>
          <w:rPr>
            <w:noProof/>
            <w:webHidden/>
          </w:rPr>
          <w:fldChar w:fldCharType="end"/>
        </w:r>
      </w:hyperlink>
    </w:p>
    <w:p w14:paraId="4D15E107" w14:textId="7B394695"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29" w:history="1">
        <w:r w:rsidRPr="005664DA">
          <w:rPr>
            <w:rStyle w:val="Hyperlink"/>
            <w:noProof/>
          </w:rPr>
          <w:t>3.1.</w:t>
        </w:r>
        <w:r>
          <w:rPr>
            <w:rFonts w:asciiTheme="minorHAnsi" w:eastAsiaTheme="minorEastAsia" w:hAnsiTheme="minorHAnsi" w:cstheme="minorBidi"/>
            <w:noProof/>
            <w:sz w:val="22"/>
            <w:szCs w:val="22"/>
            <w:lang w:eastAsia="en-US"/>
          </w:rPr>
          <w:tab/>
        </w:r>
        <w:r w:rsidRPr="005664DA">
          <w:rPr>
            <w:rStyle w:val="Hyperlink"/>
            <w:noProof/>
          </w:rPr>
          <w:t>Day of Fire Maps</w:t>
        </w:r>
        <w:r>
          <w:rPr>
            <w:noProof/>
            <w:webHidden/>
          </w:rPr>
          <w:tab/>
        </w:r>
        <w:r>
          <w:rPr>
            <w:noProof/>
            <w:webHidden/>
          </w:rPr>
          <w:fldChar w:fldCharType="begin"/>
        </w:r>
        <w:r>
          <w:rPr>
            <w:noProof/>
            <w:webHidden/>
          </w:rPr>
          <w:instrText xml:space="preserve"> PAGEREF _Toc63936929 \h </w:instrText>
        </w:r>
        <w:r>
          <w:rPr>
            <w:noProof/>
            <w:webHidden/>
          </w:rPr>
        </w:r>
        <w:r>
          <w:rPr>
            <w:noProof/>
            <w:webHidden/>
          </w:rPr>
          <w:fldChar w:fldCharType="separate"/>
        </w:r>
        <w:r>
          <w:rPr>
            <w:noProof/>
            <w:webHidden/>
          </w:rPr>
          <w:t>18</w:t>
        </w:r>
        <w:r>
          <w:rPr>
            <w:noProof/>
            <w:webHidden/>
          </w:rPr>
          <w:fldChar w:fldCharType="end"/>
        </w:r>
      </w:hyperlink>
    </w:p>
    <w:p w14:paraId="5B6696DE" w14:textId="7E290F6B"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30" w:history="1">
        <w:r w:rsidRPr="005664DA">
          <w:rPr>
            <w:rStyle w:val="Hyperlink"/>
            <w:noProof/>
          </w:rPr>
          <w:t>3.2.</w:t>
        </w:r>
        <w:r>
          <w:rPr>
            <w:rFonts w:asciiTheme="minorHAnsi" w:eastAsiaTheme="minorEastAsia" w:hAnsiTheme="minorHAnsi" w:cstheme="minorBidi"/>
            <w:noProof/>
            <w:sz w:val="22"/>
            <w:szCs w:val="22"/>
            <w:lang w:eastAsia="en-US"/>
          </w:rPr>
          <w:tab/>
        </w:r>
        <w:r w:rsidRPr="005664DA">
          <w:rPr>
            <w:rStyle w:val="Hyperlink"/>
            <w:noProof/>
          </w:rPr>
          <w:t>Fire Intensity Maps</w:t>
        </w:r>
        <w:r>
          <w:rPr>
            <w:noProof/>
            <w:webHidden/>
          </w:rPr>
          <w:tab/>
        </w:r>
        <w:r>
          <w:rPr>
            <w:noProof/>
            <w:webHidden/>
          </w:rPr>
          <w:fldChar w:fldCharType="begin"/>
        </w:r>
        <w:r>
          <w:rPr>
            <w:noProof/>
            <w:webHidden/>
          </w:rPr>
          <w:instrText xml:space="preserve"> PAGEREF _Toc63936930 \h </w:instrText>
        </w:r>
        <w:r>
          <w:rPr>
            <w:noProof/>
            <w:webHidden/>
          </w:rPr>
        </w:r>
        <w:r>
          <w:rPr>
            <w:noProof/>
            <w:webHidden/>
          </w:rPr>
          <w:fldChar w:fldCharType="separate"/>
        </w:r>
        <w:r>
          <w:rPr>
            <w:noProof/>
            <w:webHidden/>
          </w:rPr>
          <w:t>18</w:t>
        </w:r>
        <w:r>
          <w:rPr>
            <w:noProof/>
            <w:webHidden/>
          </w:rPr>
          <w:fldChar w:fldCharType="end"/>
        </w:r>
      </w:hyperlink>
    </w:p>
    <w:p w14:paraId="09B6ADE0" w14:textId="0E3D44D3"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31" w:history="1">
        <w:r w:rsidRPr="005664DA">
          <w:rPr>
            <w:rStyle w:val="Hyperlink"/>
            <w:noProof/>
          </w:rPr>
          <w:t>3.3.</w:t>
        </w:r>
        <w:r>
          <w:rPr>
            <w:rFonts w:asciiTheme="minorHAnsi" w:eastAsiaTheme="minorEastAsia" w:hAnsiTheme="minorHAnsi" w:cstheme="minorBidi"/>
            <w:noProof/>
            <w:sz w:val="22"/>
            <w:szCs w:val="22"/>
            <w:lang w:eastAsia="en-US"/>
          </w:rPr>
          <w:tab/>
        </w:r>
        <w:r w:rsidRPr="005664DA">
          <w:rPr>
            <w:rStyle w:val="Hyperlink"/>
            <w:noProof/>
          </w:rPr>
          <w:t>Fire Spread Probability Maps</w:t>
        </w:r>
        <w:r>
          <w:rPr>
            <w:noProof/>
            <w:webHidden/>
          </w:rPr>
          <w:tab/>
        </w:r>
        <w:r>
          <w:rPr>
            <w:noProof/>
            <w:webHidden/>
          </w:rPr>
          <w:fldChar w:fldCharType="begin"/>
        </w:r>
        <w:r>
          <w:rPr>
            <w:noProof/>
            <w:webHidden/>
          </w:rPr>
          <w:instrText xml:space="preserve"> PAGEREF _Toc63936931 \h </w:instrText>
        </w:r>
        <w:r>
          <w:rPr>
            <w:noProof/>
            <w:webHidden/>
          </w:rPr>
        </w:r>
        <w:r>
          <w:rPr>
            <w:noProof/>
            <w:webHidden/>
          </w:rPr>
          <w:fldChar w:fldCharType="separate"/>
        </w:r>
        <w:r>
          <w:rPr>
            <w:noProof/>
            <w:webHidden/>
          </w:rPr>
          <w:t>18</w:t>
        </w:r>
        <w:r>
          <w:rPr>
            <w:noProof/>
            <w:webHidden/>
          </w:rPr>
          <w:fldChar w:fldCharType="end"/>
        </w:r>
      </w:hyperlink>
    </w:p>
    <w:p w14:paraId="40391B14" w14:textId="5045836F"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32" w:history="1">
        <w:r w:rsidRPr="005664DA">
          <w:rPr>
            <w:rStyle w:val="Hyperlink"/>
            <w:noProof/>
          </w:rPr>
          <w:t>3.4.</w:t>
        </w:r>
        <w:r>
          <w:rPr>
            <w:rFonts w:asciiTheme="minorHAnsi" w:eastAsiaTheme="minorEastAsia" w:hAnsiTheme="minorHAnsi" w:cstheme="minorBidi"/>
            <w:noProof/>
            <w:sz w:val="22"/>
            <w:szCs w:val="22"/>
            <w:lang w:eastAsia="en-US"/>
          </w:rPr>
          <w:tab/>
        </w:r>
        <w:r w:rsidRPr="005664DA">
          <w:rPr>
            <w:rStyle w:val="Hyperlink"/>
            <w:noProof/>
          </w:rPr>
          <w:t>Fire Ignition Type Maps</w:t>
        </w:r>
        <w:r>
          <w:rPr>
            <w:noProof/>
            <w:webHidden/>
          </w:rPr>
          <w:tab/>
        </w:r>
        <w:r>
          <w:rPr>
            <w:noProof/>
            <w:webHidden/>
          </w:rPr>
          <w:fldChar w:fldCharType="begin"/>
        </w:r>
        <w:r>
          <w:rPr>
            <w:noProof/>
            <w:webHidden/>
          </w:rPr>
          <w:instrText xml:space="preserve"> PAGEREF _Toc63936932 \h </w:instrText>
        </w:r>
        <w:r>
          <w:rPr>
            <w:noProof/>
            <w:webHidden/>
          </w:rPr>
        </w:r>
        <w:r>
          <w:rPr>
            <w:noProof/>
            <w:webHidden/>
          </w:rPr>
          <w:fldChar w:fldCharType="separate"/>
        </w:r>
        <w:r>
          <w:rPr>
            <w:noProof/>
            <w:webHidden/>
          </w:rPr>
          <w:t>18</w:t>
        </w:r>
        <w:r>
          <w:rPr>
            <w:noProof/>
            <w:webHidden/>
          </w:rPr>
          <w:fldChar w:fldCharType="end"/>
        </w:r>
      </w:hyperlink>
    </w:p>
    <w:p w14:paraId="69D0AAA6" w14:textId="6334C1CE"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33" w:history="1">
        <w:r w:rsidRPr="005664DA">
          <w:rPr>
            <w:rStyle w:val="Hyperlink"/>
            <w:noProof/>
          </w:rPr>
          <w:t>3.5.</w:t>
        </w:r>
        <w:r>
          <w:rPr>
            <w:rFonts w:asciiTheme="minorHAnsi" w:eastAsiaTheme="minorEastAsia" w:hAnsiTheme="minorHAnsi" w:cstheme="minorBidi"/>
            <w:noProof/>
            <w:sz w:val="22"/>
            <w:szCs w:val="22"/>
            <w:lang w:eastAsia="en-US"/>
          </w:rPr>
          <w:tab/>
        </w:r>
        <w:r w:rsidRPr="005664DA">
          <w:rPr>
            <w:rStyle w:val="Hyperlink"/>
            <w:noProof/>
          </w:rPr>
          <w:t>Event ID Maps</w:t>
        </w:r>
        <w:r>
          <w:rPr>
            <w:noProof/>
            <w:webHidden/>
          </w:rPr>
          <w:tab/>
        </w:r>
        <w:r>
          <w:rPr>
            <w:noProof/>
            <w:webHidden/>
          </w:rPr>
          <w:fldChar w:fldCharType="begin"/>
        </w:r>
        <w:r>
          <w:rPr>
            <w:noProof/>
            <w:webHidden/>
          </w:rPr>
          <w:instrText xml:space="preserve"> PAGEREF _Toc63936933 \h </w:instrText>
        </w:r>
        <w:r>
          <w:rPr>
            <w:noProof/>
            <w:webHidden/>
          </w:rPr>
        </w:r>
        <w:r>
          <w:rPr>
            <w:noProof/>
            <w:webHidden/>
          </w:rPr>
          <w:fldChar w:fldCharType="separate"/>
        </w:r>
        <w:r>
          <w:rPr>
            <w:noProof/>
            <w:webHidden/>
          </w:rPr>
          <w:t>18</w:t>
        </w:r>
        <w:r>
          <w:rPr>
            <w:noProof/>
            <w:webHidden/>
          </w:rPr>
          <w:fldChar w:fldCharType="end"/>
        </w:r>
      </w:hyperlink>
    </w:p>
    <w:p w14:paraId="052FA116" w14:textId="11305C6F"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34" w:history="1">
        <w:r w:rsidRPr="005664DA">
          <w:rPr>
            <w:rStyle w:val="Hyperlink"/>
            <w:noProof/>
          </w:rPr>
          <w:t>3.6.</w:t>
        </w:r>
        <w:r>
          <w:rPr>
            <w:rFonts w:asciiTheme="minorHAnsi" w:eastAsiaTheme="minorEastAsia" w:hAnsiTheme="minorHAnsi" w:cstheme="minorBidi"/>
            <w:noProof/>
            <w:sz w:val="22"/>
            <w:szCs w:val="22"/>
            <w:lang w:eastAsia="en-US"/>
          </w:rPr>
          <w:tab/>
        </w:r>
        <w:r w:rsidRPr="005664DA">
          <w:rPr>
            <w:rStyle w:val="Hyperlink"/>
            <w:noProof/>
          </w:rPr>
          <w:t>Fire Ignition Log</w:t>
        </w:r>
        <w:r>
          <w:rPr>
            <w:noProof/>
            <w:webHidden/>
          </w:rPr>
          <w:tab/>
        </w:r>
        <w:r>
          <w:rPr>
            <w:noProof/>
            <w:webHidden/>
          </w:rPr>
          <w:fldChar w:fldCharType="begin"/>
        </w:r>
        <w:r>
          <w:rPr>
            <w:noProof/>
            <w:webHidden/>
          </w:rPr>
          <w:instrText xml:space="preserve"> PAGEREF _Toc63936934 \h </w:instrText>
        </w:r>
        <w:r>
          <w:rPr>
            <w:noProof/>
            <w:webHidden/>
          </w:rPr>
        </w:r>
        <w:r>
          <w:rPr>
            <w:noProof/>
            <w:webHidden/>
          </w:rPr>
          <w:fldChar w:fldCharType="separate"/>
        </w:r>
        <w:r>
          <w:rPr>
            <w:noProof/>
            <w:webHidden/>
          </w:rPr>
          <w:t>18</w:t>
        </w:r>
        <w:r>
          <w:rPr>
            <w:noProof/>
            <w:webHidden/>
          </w:rPr>
          <w:fldChar w:fldCharType="end"/>
        </w:r>
      </w:hyperlink>
    </w:p>
    <w:p w14:paraId="0F43895C" w14:textId="6052060C"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35" w:history="1">
        <w:r w:rsidRPr="005664DA">
          <w:rPr>
            <w:rStyle w:val="Hyperlink"/>
            <w:noProof/>
          </w:rPr>
          <w:t>3.7.</w:t>
        </w:r>
        <w:r>
          <w:rPr>
            <w:rFonts w:asciiTheme="minorHAnsi" w:eastAsiaTheme="minorEastAsia" w:hAnsiTheme="minorHAnsi" w:cstheme="minorBidi"/>
            <w:noProof/>
            <w:sz w:val="22"/>
            <w:szCs w:val="22"/>
            <w:lang w:eastAsia="en-US"/>
          </w:rPr>
          <w:tab/>
        </w:r>
        <w:r w:rsidRPr="005664DA">
          <w:rPr>
            <w:rStyle w:val="Hyperlink"/>
            <w:noProof/>
          </w:rPr>
          <w:t>Fire Event Log</w:t>
        </w:r>
        <w:r>
          <w:rPr>
            <w:noProof/>
            <w:webHidden/>
          </w:rPr>
          <w:tab/>
        </w:r>
        <w:r>
          <w:rPr>
            <w:noProof/>
            <w:webHidden/>
          </w:rPr>
          <w:fldChar w:fldCharType="begin"/>
        </w:r>
        <w:r>
          <w:rPr>
            <w:noProof/>
            <w:webHidden/>
          </w:rPr>
          <w:instrText xml:space="preserve"> PAGEREF _Toc63936935 \h </w:instrText>
        </w:r>
        <w:r>
          <w:rPr>
            <w:noProof/>
            <w:webHidden/>
          </w:rPr>
        </w:r>
        <w:r>
          <w:rPr>
            <w:noProof/>
            <w:webHidden/>
          </w:rPr>
          <w:fldChar w:fldCharType="separate"/>
        </w:r>
        <w:r>
          <w:rPr>
            <w:noProof/>
            <w:webHidden/>
          </w:rPr>
          <w:t>18</w:t>
        </w:r>
        <w:r>
          <w:rPr>
            <w:noProof/>
            <w:webHidden/>
          </w:rPr>
          <w:fldChar w:fldCharType="end"/>
        </w:r>
      </w:hyperlink>
    </w:p>
    <w:p w14:paraId="2CF94306" w14:textId="6FCB80BD" w:rsidR="00177FAC" w:rsidRDefault="00177FA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3936936" w:history="1">
        <w:r w:rsidRPr="005664DA">
          <w:rPr>
            <w:rStyle w:val="Hyperlink"/>
            <w:noProof/>
          </w:rPr>
          <w:t>3.8.</w:t>
        </w:r>
        <w:r>
          <w:rPr>
            <w:rFonts w:asciiTheme="minorHAnsi" w:eastAsiaTheme="minorEastAsia" w:hAnsiTheme="minorHAnsi" w:cstheme="minorBidi"/>
            <w:noProof/>
            <w:sz w:val="22"/>
            <w:szCs w:val="22"/>
            <w:lang w:eastAsia="en-US"/>
          </w:rPr>
          <w:tab/>
        </w:r>
        <w:r w:rsidRPr="005664DA">
          <w:rPr>
            <w:rStyle w:val="Hyperlink"/>
            <w:noProof/>
          </w:rPr>
          <w:t>Fire Summary Log</w:t>
        </w:r>
        <w:r>
          <w:rPr>
            <w:noProof/>
            <w:webHidden/>
          </w:rPr>
          <w:tab/>
        </w:r>
        <w:r>
          <w:rPr>
            <w:noProof/>
            <w:webHidden/>
          </w:rPr>
          <w:fldChar w:fldCharType="begin"/>
        </w:r>
        <w:r>
          <w:rPr>
            <w:noProof/>
            <w:webHidden/>
          </w:rPr>
          <w:instrText xml:space="preserve"> PAGEREF _Toc63936936 \h </w:instrText>
        </w:r>
        <w:r>
          <w:rPr>
            <w:noProof/>
            <w:webHidden/>
          </w:rPr>
        </w:r>
        <w:r>
          <w:rPr>
            <w:noProof/>
            <w:webHidden/>
          </w:rPr>
          <w:fldChar w:fldCharType="separate"/>
        </w:r>
        <w:r>
          <w:rPr>
            <w:noProof/>
            <w:webHidden/>
          </w:rPr>
          <w:t>19</w:t>
        </w:r>
        <w:r>
          <w:rPr>
            <w:noProof/>
            <w:webHidden/>
          </w:rPr>
          <w:fldChar w:fldCharType="end"/>
        </w:r>
      </w:hyperlink>
    </w:p>
    <w:p w14:paraId="718D0449" w14:textId="21835141" w:rsidR="00177FAC" w:rsidRDefault="00177FAC">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3936937" w:history="1">
        <w:r w:rsidRPr="005664DA">
          <w:rPr>
            <w:rStyle w:val="Hyperlink"/>
            <w:noProof/>
          </w:rPr>
          <w:t>4.</w:t>
        </w:r>
        <w:r>
          <w:rPr>
            <w:rFonts w:asciiTheme="minorHAnsi" w:eastAsiaTheme="minorEastAsia" w:hAnsiTheme="minorHAnsi" w:cstheme="minorBidi"/>
            <w:b w:val="0"/>
            <w:bCs w:val="0"/>
            <w:caps w:val="0"/>
            <w:noProof/>
            <w:sz w:val="22"/>
            <w:szCs w:val="22"/>
            <w:lang w:eastAsia="en-US"/>
          </w:rPr>
          <w:tab/>
        </w:r>
        <w:r w:rsidRPr="005664DA">
          <w:rPr>
            <w:rStyle w:val="Hyperlink"/>
            <w:noProof/>
          </w:rPr>
          <w:t>Sample Input File</w:t>
        </w:r>
        <w:r>
          <w:rPr>
            <w:noProof/>
            <w:webHidden/>
          </w:rPr>
          <w:tab/>
        </w:r>
        <w:r>
          <w:rPr>
            <w:noProof/>
            <w:webHidden/>
          </w:rPr>
          <w:fldChar w:fldCharType="begin"/>
        </w:r>
        <w:r>
          <w:rPr>
            <w:noProof/>
            <w:webHidden/>
          </w:rPr>
          <w:instrText xml:space="preserve"> PAGEREF _Toc63936937 \h </w:instrText>
        </w:r>
        <w:r>
          <w:rPr>
            <w:noProof/>
            <w:webHidden/>
          </w:rPr>
        </w:r>
        <w:r>
          <w:rPr>
            <w:noProof/>
            <w:webHidden/>
          </w:rPr>
          <w:fldChar w:fldCharType="separate"/>
        </w:r>
        <w:r>
          <w:rPr>
            <w:noProof/>
            <w:webHidden/>
          </w:rPr>
          <w:t>20</w:t>
        </w:r>
        <w:r>
          <w:rPr>
            <w:noProof/>
            <w:webHidden/>
          </w:rPr>
          <w:fldChar w:fldCharType="end"/>
        </w:r>
      </w:hyperlink>
    </w:p>
    <w:p w14:paraId="1F8A69F4" w14:textId="278CF9D3" w:rsidR="008401C8" w:rsidRDefault="00AB27D0" w:rsidP="00233A77">
      <w:pPr>
        <w:pStyle w:val="Heading1"/>
        <w:numPr>
          <w:ilvl w:val="0"/>
          <w:numId w:val="13"/>
        </w:numPr>
        <w:spacing w:after="120"/>
      </w:pPr>
      <w:r>
        <w:lastRenderedPageBreak/>
        <w:fldChar w:fldCharType="end"/>
      </w:r>
      <w:bookmarkStart w:id="3" w:name="_Toc63936848"/>
      <w:r w:rsidR="008401C8">
        <w:t>Introduction</w:t>
      </w:r>
      <w:bookmarkEnd w:id="0"/>
      <w:bookmarkEnd w:id="1"/>
      <w:bookmarkEnd w:id="3"/>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4" w:name="_Toc136162612"/>
      <w:bookmarkStart w:id="5" w:name="_Ref272935382"/>
      <w:bookmarkStart w:id="6" w:name="_Toc63936849"/>
      <w:r>
        <w:t xml:space="preserve">Fire </w:t>
      </w:r>
      <w:bookmarkEnd w:id="4"/>
      <w:bookmarkEnd w:id="5"/>
      <w:r w:rsidR="00232F59">
        <w:t>Simulation</w:t>
      </w:r>
      <w:bookmarkEnd w:id="6"/>
    </w:p>
    <w:p w14:paraId="61635AC3" w14:textId="77777777" w:rsidR="00AB4C4F" w:rsidRDefault="00AB4C4F" w:rsidP="00AB4C4F">
      <w:pPr>
        <w:pStyle w:val="textbody"/>
        <w:ind w:left="720"/>
      </w:pPr>
      <w:bookmarkStart w:id="7" w:name="_Toc136162627"/>
      <w:r w:rsidRPr="006E5DA4">
        <w:t xml:space="preserve">We included three types of fires in the model:  Lightning, Human Unintentional (‘Accidental’), and Prescribed Fire (‘RxFire’).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8" w:name="_Toc63936850"/>
      <w:r w:rsidRPr="00AB4C4F">
        <w:t>Ignition</w:t>
      </w:r>
      <w:bookmarkEnd w:id="8"/>
    </w:p>
    <w:p w14:paraId="561CD71E" w14:textId="77777777" w:rsidR="008276A7" w:rsidRPr="00F832EB" w:rsidRDefault="008276A7" w:rsidP="008276A7">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r>
        <w:t>can be</w:t>
      </w:r>
      <w:r w:rsidRPr="006E5DA4">
        <w:t xml:space="preserve"> fit to available ignition and </w:t>
      </w:r>
      <w:r w:rsidR="0068188B">
        <w:t xml:space="preserve">FWI </w:t>
      </w:r>
      <w:r w:rsidRPr="006E5DA4">
        <w:t>data</w:t>
      </w:r>
      <w:r>
        <w:t xml:space="preserve">. The first is a zero inflated Poisson distribution, where the probability of an excess zero is given as </w:t>
      </w:r>
      <w:r>
        <w:br/>
      </w:r>
      <w:r>
        <w:br/>
        <w:t xml:space="preserve">zero(p)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r>
        <w:t>where</w:t>
      </w:r>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zero)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r w:rsidR="0068188B">
        <w:t>Pois(Lambda=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oMath>
      <w:r w:rsidRPr="006E5DA4">
        <w:tab/>
        <w:t xml:space="preserve">(Equation </w:t>
      </w:r>
      <w:r>
        <w:t>3</w:t>
      </w:r>
      <w:r w:rsidRPr="006E5DA4">
        <w:t>)</w:t>
      </w:r>
    </w:p>
    <w:p w14:paraId="761E6D8C" w14:textId="77777777" w:rsidR="002F7D50" w:rsidRDefault="008276A7" w:rsidP="008276A7">
      <w:pPr>
        <w:pStyle w:val="textbody"/>
        <w:ind w:left="720"/>
      </w:pPr>
      <w:r>
        <w:t xml:space="preserve">This requires fitting four-parameters to the model by ignition type. The second distribution type is the Poisson, in which only Equation 3 is fit to the data. This requires fitting only two-parameters.  For both modes, </w:t>
      </w:r>
      <w:r w:rsidRPr="006E5DA4">
        <w:t>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w:t>
      </w:r>
      <w:r w:rsidR="0068188B">
        <w:t>.</w:t>
      </w:r>
      <w:r w:rsidRPr="006E5DA4">
        <w:t xml:space="preserve"> The location of each ignition is determined below.</w:t>
      </w:r>
      <w:r w:rsidR="0068188B">
        <w:br/>
      </w:r>
    </w:p>
    <w:p w14:paraId="37F22009" w14:textId="440E5D4F" w:rsidR="008276A7" w:rsidRPr="006E5DA4" w:rsidRDefault="0068188B" w:rsidP="008276A7">
      <w:pPr>
        <w:pStyle w:val="textbody"/>
        <w:ind w:left="720"/>
      </w:pPr>
      <w:r>
        <w:lastRenderedPageBreak/>
        <w:br/>
        <w:t xml:space="preserve">Please see </w:t>
      </w:r>
      <w:hyperlink r:id="rId9" w:history="1">
        <w:r w:rsidR="002F7D50" w:rsidRPr="00C95181">
          <w:rPr>
            <w:rStyle w:val="Hyperlink"/>
          </w:rPr>
          <w:t>https://github.com/LANDIS-II-Foundation/Extension-SCRPPLE/tree/master/Supporting%20R%20Code/Ignition_FWI</w:t>
        </w:r>
      </w:hyperlink>
      <w:r w:rsidR="002F7D50">
        <w:t xml:space="preserve"> </w:t>
      </w:r>
      <w:r>
        <w:t xml:space="preserve">for an example of this calculation. </w:t>
      </w:r>
    </w:p>
    <w:p w14:paraId="5EC3D880" w14:textId="77777777" w:rsidR="008276A7" w:rsidRPr="006E5DA4" w:rsidRDefault="008276A7" w:rsidP="008276A7">
      <w:pPr>
        <w:pStyle w:val="textbody"/>
        <w:ind w:left="720"/>
      </w:pPr>
      <w:r w:rsidRPr="006E5DA4">
        <w:t>For RxFire, a set number of fires are generated per year, based on expert input and/or scenario design.  For each day of the year, a single RxFire is attempted, given that FWI is within a specified range and that the wind speed is below an allowable maximum.  RxFires are attempted sequentially (by day of year) until the expected number of fires is successfully ignited.  Conditions are placed on RxFire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9" w:name="_Toc63936851"/>
      <w:r>
        <w:t>Fire Spread: Lightning and Accidental</w:t>
      </w:r>
      <w:bookmarkEnd w:id="9"/>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a probability of spread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 xml:space="preserve">Equation </w:t>
      </w:r>
      <w:r w:rsidR="008276A7">
        <w:t>4</w:t>
      </w:r>
    </w:p>
    <w:p w14:paraId="74281B8B" w14:textId="77777777" w:rsidR="0068188B" w:rsidRDefault="00AB4C4F" w:rsidP="00AB4C4F">
      <w:pPr>
        <w:pStyle w:val="textbody"/>
        <w:ind w:left="720"/>
      </w:pPr>
      <w:r w:rsidRPr="006E5DA4">
        <w:t>here β</w:t>
      </w:r>
      <w:r w:rsidR="00763373">
        <w:t>x</w:t>
      </w:r>
      <w:r w:rsidRPr="006E5DA4">
        <w:t xml:space="preserve"> is the probability of spread into a site given condition on that site:  </w:t>
      </w:r>
    </w:p>
    <w:p w14:paraId="005361F3" w14:textId="7A5A36DE" w:rsidR="00763373" w:rsidRPr="006E5DA4" w:rsidRDefault="00AB4C4F" w:rsidP="00763373">
      <w:pPr>
        <w:pStyle w:val="textbody"/>
        <w:ind w:left="720"/>
      </w:pPr>
      <w:r w:rsidRPr="006E5DA4">
        <w:br/>
        <w:t>β</w:t>
      </w:r>
      <w:r w:rsidR="00763373">
        <w:t>x</w:t>
      </w:r>
      <w:r w:rsidRPr="006E5DA4">
        <w:t xml:space="preserve"> = β0 + β1</w:t>
      </w:r>
      <w:del w:id="10" w:author="Zachary Robbins" w:date="2021-02-09T13:48:00Z">
        <w:r w:rsidRPr="006E5DA4" w:rsidDel="002F7D50">
          <w:delText xml:space="preserve"> </w:delText>
        </w:r>
      </w:del>
      <w:ins w:id="11" w:author="Zachary Robbins" w:date="2021-02-09T13:48:00Z">
        <w:r w:rsidR="002F7D50">
          <w:t>(</w:t>
        </w:r>
      </w:ins>
      <w:del w:id="12" w:author="Zachary Robbins" w:date="2021-02-09T13:48:00Z">
        <w:r w:rsidRPr="006E5DA4" w:rsidDel="002F7D50">
          <w:delText xml:space="preserve">* </w:delText>
        </w:r>
      </w:del>
      <w:r w:rsidRPr="006E5DA4">
        <w:t>FWI</w:t>
      </w:r>
      <w:ins w:id="13" w:author="Zachary Robbins" w:date="2021-02-09T13:48:00Z">
        <w:r w:rsidR="002F7D50">
          <w:t>)</w:t>
        </w:r>
      </w:ins>
      <w:r w:rsidRPr="006E5DA4">
        <w:t xml:space="preserve"> + β2</w:t>
      </w:r>
      <w:ins w:id="14" w:author="Zachary Robbins" w:date="2021-02-09T13:48:00Z">
        <w:r w:rsidR="002F7D50">
          <w:t>(</w:t>
        </w:r>
      </w:ins>
      <w:del w:id="15" w:author="Zachary Robbins" w:date="2021-02-09T13:48:00Z">
        <w:r w:rsidRPr="006E5DA4" w:rsidDel="002F7D50">
          <w:delText>*</w:delText>
        </w:r>
      </w:del>
      <w:r w:rsidRPr="006E5DA4">
        <w:t>EffectiveWindSpeed</w:t>
      </w:r>
      <w:ins w:id="16" w:author="Zachary Robbins" w:date="2021-02-09T13:48:00Z">
        <w:r w:rsidR="002F7D50">
          <w:t>)</w:t>
        </w:r>
      </w:ins>
      <w:r w:rsidRPr="006E5DA4">
        <w:t xml:space="preserve"> + β3</w:t>
      </w:r>
      <w:del w:id="17" w:author="Zachary Robbins" w:date="2021-02-09T13:47:00Z">
        <w:r w:rsidRPr="006E5DA4" w:rsidDel="002F7D50">
          <w:delText>*</w:delText>
        </w:r>
      </w:del>
      <w:ins w:id="18" w:author="Zachary Robbins" w:date="2021-02-09T13:47:00Z">
        <w:r w:rsidR="002F7D50">
          <w:t>(</w:t>
        </w:r>
      </w:ins>
      <w:r w:rsidRPr="006E5DA4">
        <w:t>FineFuels</w:t>
      </w:r>
      <w:ins w:id="19" w:author="Zachary Robbins" w:date="2021-02-09T13:48:00Z">
        <w:r w:rsidR="002F7D50">
          <w:t>)</w:t>
        </w:r>
      </w:ins>
      <w:r w:rsidRPr="006E5DA4">
        <w:tab/>
        <w:t xml:space="preserve">Equation </w:t>
      </w:r>
      <w:r w:rsidR="008276A7">
        <w:t>5</w:t>
      </w:r>
      <w:r w:rsidR="0068188B">
        <w:br/>
      </w:r>
      <w:r w:rsidR="0068188B">
        <w:br/>
      </w:r>
      <w:r w:rsidR="00763373" w:rsidRPr="006E5DA4">
        <w:t xml:space="preserve">Where EffectiveWindSpeed is an adjusted wind speed whereby reported wind speed and direction for the region (from meteorological stations) is downscaled to individual sites by accounting for slope angle and the slope azimuth relative to the wind direction (see Nelson 2002 for complete information).  </w:t>
      </w:r>
      <w:r w:rsidR="00763373">
        <w:t xml:space="preserve">EffectiveWindSpeed also incorporates the intensity of the source fire.  A high </w:t>
      </w:r>
      <w:r w:rsidR="00763373">
        <w:lastRenderedPageBreak/>
        <w:t>severity fire burning upslope generates a greater EffectiveWindSpeed than a moderate or light fire.  This in turn feeds back into the estimate of fire intensity (see below), creating self-sustaining high-intensity fires under certain conditions.</w:t>
      </w:r>
    </w:p>
    <w:p w14:paraId="58562AC4" w14:textId="77777777" w:rsidR="00763373" w:rsidRPr="006E5DA4" w:rsidRDefault="00763373" w:rsidP="00763373">
      <w:pPr>
        <w:pStyle w:val="textbody"/>
        <w:ind w:left="720"/>
      </w:pPr>
      <w:r w:rsidRPr="006E5DA4">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fail to or is not suppressed)</w:t>
      </w:r>
      <w:r w:rsidRPr="006E5DA4">
        <w:t xml:space="preserve"> until it has reach</w:t>
      </w:r>
      <w:r>
        <w:t>ed</w:t>
      </w:r>
      <w:r w:rsidRPr="006E5DA4">
        <w:t xml:space="preserve"> a maximum area for the day.  Spread area is defined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xml:space="preserve">= β0 + β1 * FWI + β2*EffectiveWindSpeed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In simulations, cell-to-cell and maximum daily fire spread are updated separately with daily FWI estimates until the fire can no longer spread (e.g. disconnected fuels), FWI levels reduces spread rates, or suppression is applied.</w:t>
      </w:r>
    </w:p>
    <w:p w14:paraId="5E5FCA82" w14:textId="77777777" w:rsidR="008276A7" w:rsidRPr="00D433FE" w:rsidRDefault="008276A7" w:rsidP="008276A7">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235D0D5F" w:rsidR="00AB4C4F" w:rsidRPr="00D433FE" w:rsidRDefault="00AB4C4F" w:rsidP="00AB4C4F">
      <w:pPr>
        <w:pStyle w:val="textbody"/>
        <w:ind w:left="720"/>
      </w:pPr>
      <w:r w:rsidRPr="00D433FE">
        <w:t xml:space="preserve">  </w:t>
      </w:r>
      <w:r w:rsidR="0068188B">
        <w:t>Please see</w:t>
      </w:r>
      <w:r w:rsidR="002F7D50">
        <w:t xml:space="preserve"> </w:t>
      </w:r>
      <w:r w:rsidR="0068188B">
        <w:t xml:space="preserve"> </w:t>
      </w:r>
      <w:hyperlink r:id="rId10" w:history="1">
        <w:r w:rsidR="002F7D50" w:rsidRPr="00C95181">
          <w:rPr>
            <w:rStyle w:val="Hyperlink"/>
          </w:rPr>
          <w:t>https://github.com/LANDIS-II-Foundation/Extension-SCRPPLE/tree/master/Supporting%20R%20Code/Spread/</w:t>
        </w:r>
      </w:hyperlink>
      <w:r w:rsidR="002F7D50">
        <w:t xml:space="preserve"> </w:t>
      </w:r>
      <w:r w:rsidR="0068188B">
        <w:t xml:space="preserve">for an example. </w:t>
      </w:r>
    </w:p>
    <w:p w14:paraId="0F541BD4" w14:textId="4E7B2CAD" w:rsidR="00F56C06" w:rsidRDefault="00F56C06" w:rsidP="00385514">
      <w:pPr>
        <w:pStyle w:val="Heading3"/>
        <w:numPr>
          <w:ilvl w:val="3"/>
          <w:numId w:val="2"/>
        </w:numPr>
        <w:ind w:hanging="1368"/>
      </w:pPr>
      <w:bookmarkStart w:id="20" w:name="_Toc63936852"/>
      <w:r>
        <w:t>Fire Spread: Prescribed Fires</w:t>
      </w:r>
      <w:bookmarkEnd w:id="20"/>
      <w:r w:rsidR="00AB4C4F" w:rsidRPr="00AB4C4F">
        <w:t xml:space="preserve"> </w:t>
      </w:r>
    </w:p>
    <w:p w14:paraId="7884D08E" w14:textId="59384A59" w:rsidR="00AB4C4F" w:rsidRDefault="00F56C06" w:rsidP="00763373">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21" w:name="_Toc63936853"/>
      <w:r w:rsidRPr="00AB4C4F">
        <w:t>Fire Severity</w:t>
      </w:r>
      <w:bookmarkEnd w:id="21"/>
    </w:p>
    <w:p w14:paraId="3275F158" w14:textId="071BB48D" w:rsidR="00763373" w:rsidRDefault="00763373" w:rsidP="00763373">
      <w:pPr>
        <w:pStyle w:val="textbody"/>
        <w:ind w:left="720"/>
      </w:pPr>
      <w:r w:rsidRPr="006E5DA4">
        <w:t xml:space="preserve">Fire severity is the mortality caused by fire at each site and varies depending on the tree species and ages present. </w:t>
      </w:r>
      <w:r>
        <w:t xml:space="preserve">Severity is represented in two stages to align with available data on severity and the understanding of mortality within a fire. The first is site level mortality, which is built to align with gridded observation of fire severity (such as those available in the dNBR style maps). This represents the cells experience of mortality without regard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lastRenderedPageBreak/>
        <w:t>Site Level Severity =</w:t>
      </w:r>
    </w:p>
    <w:p w14:paraId="5286C8F9" w14:textId="4FCA7772"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r>
        <w:t xml:space="preserve">Where Clay % is the percentage of soil that is clay based, ET is the previous years evapotranspiration by calculated with the model, Eff. Windspeed is the effective windspeed as described in above in fire spread, CWD is the climatic water deficit (potential evapotranspiration – evapotranspiration) calculated within the model, and Fuels is the fine fuels calculated within the model and described above in fire spread. This requires calculation of each of the variables </w:t>
      </w:r>
      <w:r w:rsidRPr="00F1056C">
        <w:t>b</w:t>
      </w:r>
      <w:r>
        <w:rPr>
          <w:vertAlign w:val="subscript"/>
        </w:rPr>
        <w:t>x</w:t>
      </w:r>
      <w:r>
        <w:t xml:space="preserve"> for the relative contribution of each variable. These variables were chosen for a flexibility of user definition to site severity, representing endogenous and exogenous site conditions. The maximum site level mortality is 2000. Site level mortality is then translated to a probability of mortality for each cohort based on its species and age</w:t>
      </w:r>
      <w:r w:rsidR="0068188B">
        <w:t xml:space="preserve">. This </w:t>
      </w:r>
      <w:r>
        <w:t xml:space="preserve">is calculated as </w:t>
      </w:r>
    </w:p>
    <w:p w14:paraId="4F0A4284" w14:textId="2F881C89" w:rsidR="00763373" w:rsidRDefault="00763373" w:rsidP="00763373">
      <w:pPr>
        <w:pStyle w:val="textbody"/>
        <w:ind w:left="720"/>
      </w:pPr>
      <w:r>
        <w:t xml:space="preserve">P(mort)=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43D6BABF" w:rsidR="0068188B" w:rsidRDefault="0068188B" w:rsidP="00763373">
      <w:pPr>
        <w:pStyle w:val="textbody"/>
        <w:ind w:left="720"/>
      </w:pPr>
      <w:r>
        <w:t>w</w:t>
      </w:r>
      <w:r w:rsidR="00763373">
        <w:t>here</w:t>
      </w:r>
      <w:r w:rsidR="002F7D50">
        <w:t>,</w:t>
      </w:r>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3 parameters. The site level mortality is given by the equation above and bark is calculated as </w:t>
      </w:r>
    </w:p>
    <w:p w14:paraId="0DE7A546" w14:textId="77777777" w:rsidR="008A0CB3" w:rsidRDefault="00763373" w:rsidP="00763373">
      <w:pPr>
        <w:pStyle w:val="textbody"/>
        <w:ind w:left="720"/>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r>
        <w:br/>
      </w:r>
    </w:p>
    <w:p w14:paraId="6C2FAA84" w14:textId="7E400468" w:rsidR="00763373" w:rsidRDefault="008A0CB3" w:rsidP="00763373">
      <w:pPr>
        <w:pStyle w:val="textbody"/>
        <w:ind w:left="720"/>
        <w:rPr>
          <w:iCs/>
        </w:rPr>
      </w:pPr>
      <w:r>
        <w:t>w</w:t>
      </w:r>
      <w:r w:rsidR="00763373" w:rsidRPr="00E14DA4">
        <w:t xml:space="preserve">here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00763373" w:rsidRPr="00E14DA4">
        <w:t xml:space="preserve"> and</w:t>
      </w:r>
      <w:r w:rsidR="00763373"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00763373" w:rsidRPr="00E14DA4">
        <w:rPr>
          <w:iCs/>
        </w:rPr>
        <w:t xml:space="preserve"> are parameters estimated for each species, and Age is the cohort’s age within the model. MaxBarkThickness is the bark thickness of the largest DBH observed within the species, and AgeDBH is a general relationship between Age and DBH for each species.</w:t>
      </w:r>
    </w:p>
    <w:p w14:paraId="12A826BB" w14:textId="4F506BB7" w:rsidR="00E14DA4" w:rsidRPr="00E14DA4" w:rsidRDefault="00E14DA4" w:rsidP="00763373">
      <w:pPr>
        <w:pStyle w:val="textbody"/>
        <w:ind w:left="720"/>
      </w:pPr>
      <w:r>
        <w:rPr>
          <w:iCs/>
        </w:rPr>
        <w:t xml:space="preserve">See </w:t>
      </w:r>
      <w:hyperlink r:id="rId11" w:history="1">
        <w:r w:rsidR="002F7D50" w:rsidRPr="00C95181">
          <w:rPr>
            <w:rStyle w:val="Hyperlink"/>
            <w:iCs/>
          </w:rPr>
          <w:t>https://github.com/LANDIS-II-Foundation/Extension-SCRPPLE/tree/master/Supporting%20R%20Code/Mortality</w:t>
        </w:r>
      </w:hyperlink>
      <w:r w:rsidR="002F7D50">
        <w:rPr>
          <w:iCs/>
        </w:rPr>
        <w:t xml:space="preserve"> </w:t>
      </w:r>
      <w:r>
        <w:rPr>
          <w:iCs/>
        </w:rPr>
        <w:t xml:space="preserve">for an example of how to calculate this. </w:t>
      </w:r>
    </w:p>
    <w:p w14:paraId="7A09283E" w14:textId="77777777" w:rsidR="00CB175C" w:rsidRDefault="00CB175C" w:rsidP="00CB175C">
      <w:pPr>
        <w:pStyle w:val="Heading2"/>
        <w:spacing w:after="120"/>
      </w:pPr>
      <w:bookmarkStart w:id="22" w:name="_Toc63936854"/>
      <w:r>
        <w:t>Major Versions</w:t>
      </w:r>
      <w:bookmarkEnd w:id="22"/>
    </w:p>
    <w:p w14:paraId="383587A6" w14:textId="033313FC" w:rsidR="008A0CB3" w:rsidRDefault="008A0CB3" w:rsidP="00385514">
      <w:pPr>
        <w:pStyle w:val="Heading3"/>
        <w:ind w:hanging="864"/>
      </w:pPr>
      <w:bookmarkStart w:id="23" w:name="_Toc63936855"/>
      <w:r>
        <w:t>Version 3</w:t>
      </w:r>
      <w:r w:rsidR="00177FAC">
        <w:t>.0</w:t>
      </w:r>
      <w:r>
        <w:t xml:space="preserve"> (February 2021)</w:t>
      </w:r>
      <w:bookmarkEnd w:id="23"/>
    </w:p>
    <w:p w14:paraId="6EB1B674" w14:textId="3E347B30" w:rsidR="008A0CB3" w:rsidRPr="008A0CB3" w:rsidRDefault="008A0CB3" w:rsidP="008A0CB3">
      <w:pPr>
        <w:pStyle w:val="textbody"/>
      </w:pPr>
      <w:r>
        <w:t>Major revisions to site mortality (aka ‘fire severity’) and to cohort mortality with new inputs and retirements of prior inputs.</w:t>
      </w:r>
      <w:r w:rsidR="002F7D50">
        <w:t xml:space="preserve"> Included new ignition options (Poisson versus Zero-inflated Poisson). Adjustment to how ignition algorithm is executed. Included change to spread based lower probability to diagonally adjacent cells, to account for increased distance. </w:t>
      </w:r>
    </w:p>
    <w:p w14:paraId="7E3EA1BC" w14:textId="34A4FAC8" w:rsidR="005A1247" w:rsidRDefault="005A1247" w:rsidP="00385514">
      <w:pPr>
        <w:pStyle w:val="Heading3"/>
        <w:ind w:hanging="864"/>
      </w:pPr>
      <w:bookmarkStart w:id="24" w:name="_Toc63936856"/>
      <w:r>
        <w:lastRenderedPageBreak/>
        <w:t>Version 2.4 (August 2020)</w:t>
      </w:r>
      <w:bookmarkEnd w:id="24"/>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25" w:name="_Toc63936857"/>
      <w:r>
        <w:t>Version 2.3 (May 2019)</w:t>
      </w:r>
      <w:bookmarkEnd w:id="25"/>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26" w:name="_Toc63936858"/>
      <w:r>
        <w:t>Version 2.2 (April 2019)</w:t>
      </w:r>
      <w:bookmarkEnd w:id="26"/>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27" w:name="_Toc63936859"/>
      <w:r>
        <w:t>Version 2.1 (November 2018)</w:t>
      </w:r>
      <w:bookmarkEnd w:id="27"/>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28" w:name="_Toc63936860"/>
      <w:r>
        <w:t>Version 2.0 (September 2018)</w:t>
      </w:r>
      <w:bookmarkEnd w:id="28"/>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29" w:name="_Toc63936861"/>
      <w:r>
        <w:t>Version 1.1 (June 2018)</w:t>
      </w:r>
      <w:bookmarkEnd w:id="29"/>
    </w:p>
    <w:p w14:paraId="0153CD0D" w14:textId="77777777" w:rsidR="00D11BF0" w:rsidRPr="00F56C06" w:rsidRDefault="00D11BF0" w:rsidP="00D11BF0">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C59D5F2" w14:textId="7FC3784E" w:rsidR="00493941" w:rsidRDefault="00493941" w:rsidP="00385514">
      <w:pPr>
        <w:pStyle w:val="Heading3"/>
        <w:ind w:hanging="864"/>
      </w:pPr>
      <w:bookmarkStart w:id="30" w:name="_Toc63936862"/>
      <w:r>
        <w:t xml:space="preserve">Version </w:t>
      </w:r>
      <w:r w:rsidR="00232F59">
        <w:t>1</w:t>
      </w:r>
      <w:r>
        <w:t>.</w:t>
      </w:r>
      <w:r w:rsidR="00232F59">
        <w:t>0</w:t>
      </w:r>
      <w:r>
        <w:t xml:space="preserve"> (</w:t>
      </w:r>
      <w:r w:rsidR="003F2490">
        <w:t>April</w:t>
      </w:r>
      <w:r w:rsidR="00232F59">
        <w:t xml:space="preserve"> </w:t>
      </w:r>
      <w:r>
        <w:t>201</w:t>
      </w:r>
      <w:r w:rsidR="00AF6DFB">
        <w:t>8</w:t>
      </w:r>
      <w:r>
        <w:t>)</w:t>
      </w:r>
      <w:bookmarkEnd w:id="30"/>
    </w:p>
    <w:p w14:paraId="2D7195D5" w14:textId="77777777" w:rsidR="00493941" w:rsidRPr="00493941" w:rsidRDefault="00232F59" w:rsidP="00F56C06">
      <w:pPr>
        <w:pStyle w:val="textbody"/>
        <w:ind w:left="1170"/>
      </w:pPr>
      <w:r>
        <w:t>First release</w:t>
      </w:r>
      <w:r w:rsidR="00493941">
        <w:t>.</w:t>
      </w:r>
    </w:p>
    <w:p w14:paraId="798DDBF3" w14:textId="77777777" w:rsidR="00CB175C" w:rsidRDefault="00CB175C">
      <w:pPr>
        <w:pStyle w:val="Heading2"/>
        <w:spacing w:after="120"/>
      </w:pPr>
      <w:bookmarkStart w:id="31" w:name="_Toc63936863"/>
      <w:r>
        <w:t>Minor Versions</w:t>
      </w:r>
      <w:bookmarkEnd w:id="31"/>
    </w:p>
    <w:p w14:paraId="1FA64998" w14:textId="73B2B865" w:rsidR="00557E13" w:rsidRDefault="00557E13" w:rsidP="00D11BF0">
      <w:pPr>
        <w:pStyle w:val="Heading3"/>
        <w:ind w:hanging="864"/>
      </w:pPr>
      <w:bookmarkStart w:id="32" w:name="_Toc63936864"/>
      <w:r>
        <w:t>Version 2.3.4 (February 2020)</w:t>
      </w:r>
      <w:bookmarkEnd w:id="32"/>
    </w:p>
    <w:p w14:paraId="53F433A1" w14:textId="564AAB2A" w:rsidR="00557E13" w:rsidRPr="00557E13" w:rsidRDefault="00557E13" w:rsidP="00557E13">
      <w:pPr>
        <w:pStyle w:val="textbody"/>
      </w:pPr>
      <w:r>
        <w:t>Various small bugs including Rx max size units (ha) and a bug if Rx Max Temp not indicated.</w:t>
      </w:r>
    </w:p>
    <w:p w14:paraId="1B45E4AB" w14:textId="473A38EA" w:rsidR="001B7B0A" w:rsidRDefault="001B7B0A" w:rsidP="00D11BF0">
      <w:pPr>
        <w:pStyle w:val="Heading3"/>
        <w:ind w:hanging="864"/>
      </w:pPr>
      <w:bookmarkStart w:id="33" w:name="_Toc63936865"/>
      <w:r>
        <w:t>Version 2.2.3 (April 2019)</w:t>
      </w:r>
      <w:bookmarkEnd w:id="33"/>
    </w:p>
    <w:p w14:paraId="7B1F34BE" w14:textId="5B9E8F52" w:rsidR="001B7B0A" w:rsidRPr="001B7B0A" w:rsidRDefault="001B7B0A" w:rsidP="001B7B0A">
      <w:pPr>
        <w:pStyle w:val="textbody"/>
      </w:pPr>
      <w:r>
        <w:t>Various small bug fixes including corrected climate library.</w:t>
      </w:r>
    </w:p>
    <w:p w14:paraId="59C298FB" w14:textId="16717FF0" w:rsidR="00D11BF0" w:rsidRDefault="00D11BF0" w:rsidP="00D11BF0">
      <w:pPr>
        <w:pStyle w:val="Heading3"/>
        <w:ind w:hanging="864"/>
      </w:pPr>
      <w:bookmarkStart w:id="34" w:name="_Toc63936866"/>
      <w:r>
        <w:t>Version 2.1.1 (March 2019)</w:t>
      </w:r>
      <w:bookmarkEnd w:id="34"/>
    </w:p>
    <w:p w14:paraId="4B326851" w14:textId="70845B47" w:rsidR="00D11BF0" w:rsidRPr="00D11BF0" w:rsidRDefault="00D11BF0" w:rsidP="00D11BF0">
      <w:pPr>
        <w:pStyle w:val="textbody"/>
      </w:pPr>
      <w:r>
        <w:t xml:space="preserve">Revised code so that ignition maps cells with values of 0.0 cannot be ignited.  </w:t>
      </w:r>
    </w:p>
    <w:p w14:paraId="49DF1049" w14:textId="188FA53B" w:rsidR="00AB4C4F" w:rsidRDefault="00AB4C4F">
      <w:pPr>
        <w:pStyle w:val="Heading2"/>
        <w:spacing w:after="120"/>
      </w:pPr>
      <w:bookmarkStart w:id="35" w:name="_Toc63936867"/>
      <w:r>
        <w:t>Source Code</w:t>
      </w:r>
      <w:bookmarkEnd w:id="35"/>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bookmarkStart w:id="36" w:name="_Toc63936868"/>
      <w:r>
        <w:lastRenderedPageBreak/>
        <w:t>References</w:t>
      </w:r>
      <w:bookmarkEnd w:id="7"/>
      <w:bookmarkEnd w:id="36"/>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1861E341" w:rsidR="00C1283E" w:rsidRPr="00907ABC" w:rsidRDefault="00907ABC" w:rsidP="00B76E5B">
      <w:pPr>
        <w:pStyle w:val="reference"/>
        <w:rPr>
          <w:iCs/>
          <w:color w:val="222222"/>
        </w:rPr>
      </w:pPr>
      <w:r w:rsidRPr="00907ABC">
        <w:rPr>
          <w:iCs/>
          <w:color w:val="222222"/>
        </w:rPr>
        <w:t>Scheller, R.M., A. Kretchun, T.J. Hawbaker, P.D. Henne. 2019. A landscape model of variable social-ecological fire regimes. Ecological Modelling 401: 85-93.</w:t>
      </w:r>
    </w:p>
    <w:p w14:paraId="2E226EC9" w14:textId="77777777" w:rsidR="008401C8" w:rsidRDefault="008401C8">
      <w:pPr>
        <w:pStyle w:val="Heading2"/>
        <w:spacing w:after="120"/>
      </w:pPr>
      <w:bookmarkStart w:id="37" w:name="_Toc136162628"/>
      <w:bookmarkStart w:id="38" w:name="_Toc63936869"/>
      <w:r>
        <w:t>Acknowledgments</w:t>
      </w:r>
      <w:bookmarkEnd w:id="37"/>
      <w:bookmarkEnd w:id="38"/>
    </w:p>
    <w:p w14:paraId="7A00F2C0" w14:textId="77777777" w:rsidR="008401C8" w:rsidRDefault="00232F59">
      <w:pPr>
        <w:pStyle w:val="textbody"/>
      </w:pPr>
      <w:r>
        <w:t>Funding for this extension was provided by USFS Southwest Region.</w:t>
      </w:r>
    </w:p>
    <w:p w14:paraId="116DB8DF" w14:textId="77777777" w:rsidR="008401C8" w:rsidRDefault="008401C8">
      <w:pPr>
        <w:pStyle w:val="Heading1"/>
        <w:spacing w:after="120"/>
      </w:pPr>
      <w:bookmarkStart w:id="39" w:name="_Toc102232959"/>
      <w:bookmarkStart w:id="40" w:name="_Toc136162629"/>
      <w:bookmarkStart w:id="41" w:name="_Toc63936870"/>
      <w:r>
        <w:lastRenderedPageBreak/>
        <w:t>Parameter Input File</w:t>
      </w:r>
      <w:bookmarkEnd w:id="39"/>
      <w:bookmarkEnd w:id="40"/>
      <w:bookmarkEnd w:id="41"/>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42" w:name="_Toc112235332"/>
      <w:bookmarkStart w:id="43" w:name="_Toc133386213"/>
      <w:bookmarkStart w:id="44" w:name="_Toc136162630"/>
      <w:bookmarkStart w:id="45" w:name="_Toc63936871"/>
      <w:r>
        <w:t>LandisData</w:t>
      </w:r>
      <w:bookmarkEnd w:id="42"/>
      <w:bookmarkEnd w:id="43"/>
      <w:bookmarkEnd w:id="44"/>
      <w:bookmarkEnd w:id="45"/>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46" w:name="_Toc112235333"/>
      <w:bookmarkStart w:id="47" w:name="_Toc133386214"/>
      <w:bookmarkStart w:id="48" w:name="_Toc136162631"/>
      <w:bookmarkStart w:id="49" w:name="_Toc63936872"/>
      <w:r>
        <w:t>Timestep</w:t>
      </w:r>
      <w:bookmarkEnd w:id="46"/>
      <w:bookmarkEnd w:id="47"/>
      <w:bookmarkEnd w:id="48"/>
      <w:r w:rsidR="004A5F84">
        <w:t xml:space="preserve"> (Not functional)</w:t>
      </w:r>
      <w:bookmarkEnd w:id="49"/>
    </w:p>
    <w:p w14:paraId="0C6085A4" w14:textId="0205786B" w:rsidR="004A5F84" w:rsidRDefault="004A5F84">
      <w:pPr>
        <w:pStyle w:val="textbody"/>
      </w:pPr>
      <w:r>
        <w:t>Note: This parameter is not functional.  Because SCRPPLE requires daily data, it cannot produce an average fire regime for longer than annual time steps.  Therefore the default is 1.  Future versions will remove this parameter.</w:t>
      </w:r>
    </w:p>
    <w:p w14:paraId="3F70046B" w14:textId="5B65CCE0" w:rsidR="00763373" w:rsidRDefault="00763373" w:rsidP="00763373">
      <w:pPr>
        <w:pStyle w:val="Heading2"/>
      </w:pPr>
      <w:bookmarkStart w:id="50" w:name="_Toc63936873"/>
      <w:r>
        <w:t>Species_CSV_File</w:t>
      </w:r>
      <w:bookmarkEnd w:id="50"/>
    </w:p>
    <w:p w14:paraId="6B71A003" w14:textId="217709DF" w:rsidR="00763373" w:rsidRPr="00763373" w:rsidRDefault="00763373" w:rsidP="00763373">
      <w:pPr>
        <w:pStyle w:val="textbody"/>
      </w:pPr>
      <w:r>
        <w:t xml:space="preserve">The </w:t>
      </w:r>
      <w:r w:rsidR="0077276B">
        <w:t xml:space="preserve">parameter specifies the </w:t>
      </w:r>
      <w:r>
        <w:t>location of a .csv file containing the columns “SpeciesCode”,</w:t>
      </w:r>
      <w:r w:rsidR="00E14DA4">
        <w:t xml:space="preserve"> </w:t>
      </w:r>
      <w:r w:rsidR="008A0CB3">
        <w:t>“</w:t>
      </w:r>
      <w:r>
        <w:t>AgeDBH”</w:t>
      </w:r>
      <w:r w:rsidR="008A0CB3">
        <w:t>,”</w:t>
      </w:r>
      <w:r w:rsidR="00E14DA4">
        <w:t>MaximumBarkThickness</w:t>
      </w:r>
      <w:r>
        <w:t xml:space="preserve">”. Each row should be a species </w:t>
      </w:r>
      <w:r w:rsidR="008A0CB3">
        <w:t xml:space="preserve">code (from the list of model species) </w:t>
      </w:r>
      <w:r>
        <w:t>followed by the parameters described in Equation 10. These are empirical relationships</w:t>
      </w:r>
      <w:r w:rsidR="0077276B">
        <w:t xml:space="preserve"> derived</w:t>
      </w:r>
      <w:r>
        <w:t xml:space="preserve"> from </w:t>
      </w:r>
      <w:r w:rsidR="008A0CB3">
        <w:t>empirical</w:t>
      </w:r>
      <w:r>
        <w:t xml:space="preserve"> data. </w:t>
      </w:r>
    </w:p>
    <w:p w14:paraId="1FB54F58" w14:textId="77777777" w:rsidR="00232F59" w:rsidRDefault="00232F59">
      <w:pPr>
        <w:pStyle w:val="Heading2"/>
        <w:spacing w:after="120"/>
      </w:pPr>
      <w:bookmarkStart w:id="51" w:name="_Toc136162634"/>
      <w:bookmarkStart w:id="52" w:name="_Ref272935309"/>
      <w:bookmarkStart w:id="53" w:name="_Toc63936874"/>
      <w:r>
        <w:t>AccidentalIgnitionsMap</w:t>
      </w:r>
      <w:bookmarkEnd w:id="53"/>
    </w:p>
    <w:p w14:paraId="09B1AA74" w14:textId="2B7731BC"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1AA60FA0" w14:textId="704D7C5E" w:rsidR="005A1247" w:rsidRDefault="005A1247" w:rsidP="005A1247">
      <w:pPr>
        <w:pStyle w:val="Heading2"/>
        <w:spacing w:after="120"/>
      </w:pPr>
      <w:bookmarkStart w:id="54" w:name="_Toc63936875"/>
      <w:r>
        <w:t>DynamicAccidentalIgnitionMaps (Optional)</w:t>
      </w:r>
      <w:bookmarkEnd w:id="54"/>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55" w:name="_Toc63936876"/>
      <w:r>
        <w:lastRenderedPageBreak/>
        <w:t>LightningIgnitionsMap</w:t>
      </w:r>
      <w:bookmarkEnd w:id="55"/>
    </w:p>
    <w:p w14:paraId="0AD44731" w14:textId="5FDFDEB9"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56" w:name="_Toc136162636"/>
      <w:bookmarkStart w:id="57" w:name="_Toc63936877"/>
      <w:bookmarkEnd w:id="51"/>
      <w:bookmarkEnd w:id="52"/>
      <w:r>
        <w:t>DynamicLightningIgnitionMaps (Optional)</w:t>
      </w:r>
      <w:bookmarkEnd w:id="57"/>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58" w:name="_Toc63936878"/>
      <w:r>
        <w:t>RxIgnitionsMap</w:t>
      </w:r>
      <w:bookmarkEnd w:id="58"/>
    </w:p>
    <w:p w14:paraId="1ED89F4B" w14:textId="374ED4EA" w:rsidR="001E4D75" w:rsidRDefault="001E4D75" w:rsidP="001E4D75">
      <w:pPr>
        <w:pStyle w:val="textbody"/>
      </w:pPr>
      <w:r>
        <w:t xml:space="preserve">This parameter specifies a raster map to represent where prescribed fire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59" w:name="_Toc63936879"/>
      <w:r>
        <w:t>DynamicRxIgnitionMaps (Optional)</w:t>
      </w:r>
      <w:bookmarkEnd w:id="59"/>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r w:rsidRPr="00862666">
        <w:rPr>
          <w:rFonts w:ascii="Courier New" w:hAnsi="Courier New" w:cs="Courier New"/>
          <w:sz w:val="20"/>
          <w:szCs w:val="20"/>
        </w:rPr>
        <w:t>DynamicRxIgnitionMaps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60" w:name="_Toc63936880"/>
      <w:r>
        <w:t>AccidentalSuppressionMap</w:t>
      </w:r>
      <w:bookmarkEnd w:id="60"/>
    </w:p>
    <w:p w14:paraId="6A7374D3" w14:textId="2E61C268" w:rsidR="00763373" w:rsidRDefault="00763373" w:rsidP="00763373">
      <w:pPr>
        <w:pStyle w:val="textbody"/>
      </w:pPr>
      <w:r>
        <w:t>This parameter specifies a raster map to represent where and how accidental fires are suppressed.  The map units are integers and should only include:  0, 1, 2, 3, indicating no suppression, light, moderate, and maximal suppression</w:t>
      </w:r>
      <w:r w:rsidRPr="00E53223">
        <w:t xml:space="preserve"> </w:t>
      </w:r>
      <w:r>
        <w:t>is possible. This relates to the possible suppression probabilities listed in 2.5</w:t>
      </w:r>
      <w:r w:rsidR="00BA0BC3">
        <w:t>5</w:t>
      </w:r>
      <w:r>
        <w:t xml:space="preserve"> SuppresionTable.   </w:t>
      </w:r>
    </w:p>
    <w:p w14:paraId="37480D3A" w14:textId="77777777" w:rsidR="001E4D75" w:rsidRDefault="001E4D75" w:rsidP="001E4D75">
      <w:pPr>
        <w:pStyle w:val="Heading2"/>
        <w:spacing w:after="120"/>
      </w:pPr>
      <w:bookmarkStart w:id="61" w:name="_Toc63936881"/>
      <w:r>
        <w:lastRenderedPageBreak/>
        <w:t>LightningSuppressionMap</w:t>
      </w:r>
      <w:bookmarkEnd w:id="61"/>
    </w:p>
    <w:p w14:paraId="62303E23" w14:textId="584C15BA" w:rsidR="001E4D75" w:rsidRDefault="001E4D75" w:rsidP="001E4D75">
      <w:pPr>
        <w:pStyle w:val="textbody"/>
      </w:pPr>
      <w:r>
        <w:t>This parameter specifies a raster map to represent where and how lightning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SuppresionTable.   </w:t>
      </w:r>
      <w:r>
        <w:t xml:space="preserve"> </w:t>
      </w:r>
    </w:p>
    <w:p w14:paraId="6FCCBD46" w14:textId="77777777" w:rsidR="001E4D75" w:rsidRDefault="001E4D75" w:rsidP="001E4D75">
      <w:pPr>
        <w:pStyle w:val="Heading2"/>
        <w:spacing w:after="120"/>
      </w:pPr>
      <w:bookmarkStart w:id="62" w:name="_Toc63936882"/>
      <w:r>
        <w:t>RxSuppressionMap</w:t>
      </w:r>
      <w:bookmarkEnd w:id="62"/>
    </w:p>
    <w:p w14:paraId="1C860A3D" w14:textId="154C4064" w:rsidR="001E4D75" w:rsidRDefault="001E4D75" w:rsidP="001E4D75">
      <w:pPr>
        <w:pStyle w:val="textbody"/>
      </w:pPr>
      <w:r>
        <w:t>This parameter specifies a raster map to represent where and how prescribed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SuppresionTable.   </w:t>
      </w:r>
    </w:p>
    <w:p w14:paraId="6AE4185E" w14:textId="7A7A8201" w:rsidR="00437672" w:rsidRDefault="00437672" w:rsidP="00437672">
      <w:pPr>
        <w:pStyle w:val="Heading2"/>
        <w:spacing w:after="120"/>
      </w:pPr>
      <w:bookmarkStart w:id="63" w:name="_Ref272935732"/>
      <w:bookmarkStart w:id="64" w:name="_Toc63936883"/>
      <w:r>
        <w:t>DynamicAccidentalSuppressionMaps (Optional)</w:t>
      </w:r>
      <w:bookmarkEnd w:id="64"/>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65" w:name="_Toc63936884"/>
      <w:r>
        <w:t>GroundSlopeFile</w:t>
      </w:r>
      <w:bookmarkEnd w:id="65"/>
      <w:r>
        <w:t xml:space="preserve"> </w:t>
      </w:r>
      <w:bookmarkEnd w:id="63"/>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66" w:name="_Ref272935725"/>
      <w:bookmarkStart w:id="67" w:name="_Toc63936885"/>
      <w:r>
        <w:t>UphillSlopeAzimuthMap</w:t>
      </w:r>
      <w:bookmarkEnd w:id="66"/>
      <w:bookmarkEnd w:id="67"/>
    </w:p>
    <w:p w14:paraId="43A68108" w14:textId="77777777" w:rsidR="00763373" w:rsidRDefault="001E4D75" w:rsidP="001E4D75">
      <w:pPr>
        <w:pStyle w:val="textbody"/>
      </w:pPr>
      <w:r>
        <w:t>This parameter specifies a raster map to represent the direction of uphill slope.  Values in this map should be integers ranging from 0 to 360 degrees, specifying the direction upslope.  Note: this is the opposite of the way aspect is commonly defined.</w:t>
      </w:r>
    </w:p>
    <w:p w14:paraId="02725783" w14:textId="77777777" w:rsidR="00763373" w:rsidRDefault="00763373" w:rsidP="00763373">
      <w:pPr>
        <w:pStyle w:val="Heading2"/>
      </w:pPr>
      <w:bookmarkStart w:id="68" w:name="_Toc63936886"/>
      <w:r>
        <w:t>Clay Map</w:t>
      </w:r>
      <w:bookmarkEnd w:id="68"/>
    </w:p>
    <w:p w14:paraId="68862E1B" w14:textId="53DA1F57" w:rsidR="001E4D75" w:rsidRPr="004F52AE" w:rsidRDefault="00763373" w:rsidP="00763373">
      <w:pPr>
        <w:pStyle w:val="textbody"/>
      </w:pPr>
      <w:r>
        <w:t xml:space="preserve">This parameter specifies a raster map to represent the percent clay. Values in this map should range for 0 to 1. </w:t>
      </w:r>
      <w:r w:rsidR="001E4D75">
        <w:t xml:space="preserve">  </w:t>
      </w:r>
    </w:p>
    <w:p w14:paraId="7EA3B1D3" w14:textId="77777777" w:rsidR="001E4D75" w:rsidRDefault="001E4D75">
      <w:pPr>
        <w:pStyle w:val="Heading2"/>
        <w:spacing w:after="120"/>
      </w:pPr>
      <w:bookmarkStart w:id="69" w:name="_Toc63936887"/>
      <w:r>
        <w:t>LightningIgnitionsB0</w:t>
      </w:r>
      <w:bookmarkEnd w:id="69"/>
    </w:p>
    <w:p w14:paraId="68E9DAB2" w14:textId="3DA9D23E" w:rsidR="001E4D75" w:rsidRPr="001E4D75" w:rsidRDefault="001E4D75" w:rsidP="001E4D75">
      <w:pPr>
        <w:pStyle w:val="textbody"/>
      </w:pPr>
      <w:r>
        <w:t xml:space="preserve">The B0 parameter from equation 1 (Scheller et al. </w:t>
      </w:r>
      <w:r w:rsidR="00907ABC">
        <w:t>2019</w:t>
      </w:r>
      <w:r>
        <w:t>).  This value is empirically derived for lightning ignitions.</w:t>
      </w:r>
    </w:p>
    <w:p w14:paraId="6E77BFFE" w14:textId="77777777" w:rsidR="001E4D75" w:rsidRDefault="001E4D75" w:rsidP="001E4D75">
      <w:pPr>
        <w:pStyle w:val="Heading2"/>
        <w:spacing w:after="120"/>
      </w:pPr>
      <w:bookmarkStart w:id="70" w:name="_Toc63936888"/>
      <w:r>
        <w:lastRenderedPageBreak/>
        <w:t>LightningIgnitionsB1</w:t>
      </w:r>
      <w:bookmarkEnd w:id="70"/>
    </w:p>
    <w:p w14:paraId="030D719B" w14:textId="5AC540DE" w:rsidR="001E4D75" w:rsidRPr="001E4D75" w:rsidRDefault="001E4D75" w:rsidP="001E4D75">
      <w:pPr>
        <w:pStyle w:val="textbody"/>
      </w:pPr>
      <w:r>
        <w:t xml:space="preserve">The B1 parameter from equation 1 (Scheller et al. </w:t>
      </w:r>
      <w:r w:rsidR="00907ABC">
        <w:t>2019</w:t>
      </w:r>
      <w:r>
        <w:t>).  This value is empirically derived for lightning ignitions.</w:t>
      </w:r>
    </w:p>
    <w:p w14:paraId="35CC0460" w14:textId="77777777" w:rsidR="001E4D75" w:rsidRDefault="001E4D75" w:rsidP="001E4D75">
      <w:pPr>
        <w:pStyle w:val="Heading2"/>
        <w:spacing w:after="120"/>
      </w:pPr>
      <w:bookmarkStart w:id="71" w:name="_Toc63936889"/>
      <w:r>
        <w:t>AccidentalIgnitionsB0</w:t>
      </w:r>
      <w:bookmarkEnd w:id="71"/>
    </w:p>
    <w:p w14:paraId="6ED0B223" w14:textId="6BF1CF74" w:rsidR="001E4D75" w:rsidRPr="001E4D75" w:rsidRDefault="001E4D75" w:rsidP="001E4D75">
      <w:pPr>
        <w:pStyle w:val="textbody"/>
      </w:pPr>
      <w:r>
        <w:t xml:space="preserve">The B0 parameter from equation 1 (Scheller et al. </w:t>
      </w:r>
      <w:r w:rsidR="00907ABC">
        <w:t>2019</w:t>
      </w:r>
      <w:r>
        <w:t>).  This value is empirically derived for accidental ignitions.</w:t>
      </w:r>
    </w:p>
    <w:p w14:paraId="574EE2B2" w14:textId="77777777" w:rsidR="001E4D75" w:rsidRDefault="001E4D75" w:rsidP="001E4D75">
      <w:pPr>
        <w:pStyle w:val="Heading2"/>
        <w:spacing w:after="120"/>
      </w:pPr>
      <w:bookmarkStart w:id="72" w:name="_Toc63936890"/>
      <w:r>
        <w:t>AccidentalIgnitionsB1</w:t>
      </w:r>
      <w:bookmarkEnd w:id="72"/>
    </w:p>
    <w:p w14:paraId="085BBBC8" w14:textId="79A52D93" w:rsidR="001E4D75" w:rsidRDefault="001E4D75" w:rsidP="001E4D75">
      <w:pPr>
        <w:pStyle w:val="textbody"/>
      </w:pPr>
      <w:r>
        <w:t xml:space="preserve">The B1 parameter from equation 1 (Scheller et al. </w:t>
      </w:r>
      <w:r w:rsidR="00907ABC">
        <w:t>2019</w:t>
      </w:r>
      <w:r>
        <w:t>).  This value is empirically derived for accidental ignitions.</w:t>
      </w:r>
    </w:p>
    <w:p w14:paraId="4934918E" w14:textId="51A033A2" w:rsidR="00763373" w:rsidRDefault="0077276B" w:rsidP="0077276B">
      <w:pPr>
        <w:pStyle w:val="Heading2"/>
      </w:pPr>
      <w:bookmarkStart w:id="73" w:name="_Toc63936891"/>
      <w:r>
        <w:t>IgnitionDistribution</w:t>
      </w:r>
      <w:bookmarkEnd w:id="73"/>
    </w:p>
    <w:p w14:paraId="09E9AB37" w14:textId="1071BB0C" w:rsidR="0077276B" w:rsidRDefault="0077276B" w:rsidP="0077276B">
      <w:pPr>
        <w:pStyle w:val="textbody"/>
      </w:pPr>
      <w:r>
        <w:t xml:space="preserve">This parameter indicates to the model which ignition sub-model you are using either, </w:t>
      </w:r>
      <w:r w:rsidRPr="0077276B">
        <w:t>ZeroInflatedPoisson</w:t>
      </w:r>
      <w:r>
        <w:t xml:space="preserve"> or Poisson</w:t>
      </w:r>
    </w:p>
    <w:p w14:paraId="7A7806FD" w14:textId="77777777" w:rsidR="009F7A13" w:rsidRDefault="009F7A13" w:rsidP="009F7A13">
      <w:pPr>
        <w:pStyle w:val="Heading2"/>
      </w:pPr>
      <w:bookmarkStart w:id="74" w:name="_Toc63936892"/>
      <w:r w:rsidRPr="007F5CBD">
        <w:t>LightningIgnitionsBinomialB0</w:t>
      </w:r>
      <w:bookmarkEnd w:id="74"/>
    </w:p>
    <w:p w14:paraId="762166F7" w14:textId="0DA4EFEB" w:rsidR="009F7A13" w:rsidRDefault="009F7A13" w:rsidP="0077276B">
      <w:pPr>
        <w:pStyle w:val="textbody"/>
      </w:pPr>
      <w:r>
        <w:t>The b</w:t>
      </w:r>
      <w:r>
        <w:rPr>
          <w:vertAlign w:val="subscript"/>
        </w:rPr>
        <w:t>z0</w:t>
      </w:r>
      <w:r>
        <w:t xml:space="preserve"> parameter from equation 2. This value is empirically derived for lightning ignitions.</w:t>
      </w:r>
    </w:p>
    <w:p w14:paraId="28FBEE5E" w14:textId="77777777" w:rsidR="00763373" w:rsidRDefault="00763373" w:rsidP="00763373">
      <w:pPr>
        <w:pStyle w:val="Heading2"/>
      </w:pPr>
      <w:bookmarkStart w:id="75" w:name="_Toc63936893"/>
      <w:r w:rsidRPr="007F5CBD">
        <w:t>LightningIgnitionsBinomialB1</w:t>
      </w:r>
      <w:bookmarkEnd w:id="75"/>
    </w:p>
    <w:p w14:paraId="63F45A12" w14:textId="6DE2946D" w:rsidR="00763373" w:rsidRPr="007F5CBD" w:rsidRDefault="00763373" w:rsidP="00763373">
      <w:pPr>
        <w:pStyle w:val="textbody"/>
      </w:pPr>
      <w:r>
        <w:t>The b</w:t>
      </w:r>
      <w:r>
        <w:rPr>
          <w:vertAlign w:val="subscript"/>
        </w:rPr>
        <w:t>z1</w:t>
      </w:r>
      <w:r>
        <w:t xml:space="preserve"> parameter from equation 2. This value is empirically derived for lightning ignitions.</w:t>
      </w:r>
    </w:p>
    <w:p w14:paraId="76834ED5" w14:textId="77777777" w:rsidR="00BA0BC3" w:rsidRDefault="00BA0BC3" w:rsidP="00BA0BC3">
      <w:pPr>
        <w:pStyle w:val="Heading2"/>
      </w:pPr>
      <w:bookmarkStart w:id="76" w:name="_Toc63936894"/>
      <w:r w:rsidRPr="007F5CBD">
        <w:t>AccidentalIgnitionsBinomialB0</w:t>
      </w:r>
      <w:bookmarkEnd w:id="76"/>
    </w:p>
    <w:p w14:paraId="26743AEA" w14:textId="77777777" w:rsidR="00BA0BC3" w:rsidRPr="007F5CBD" w:rsidRDefault="00BA0BC3" w:rsidP="00BA0BC3">
      <w:pPr>
        <w:pStyle w:val="textbody"/>
      </w:pPr>
      <w:r>
        <w:t>The b</w:t>
      </w:r>
      <w:r>
        <w:rPr>
          <w:vertAlign w:val="subscript"/>
        </w:rPr>
        <w:t>z0</w:t>
      </w:r>
      <w:r>
        <w:t xml:space="preserve"> parameter from equation 2. This value is empirically derived for accidental ignitions.</w:t>
      </w:r>
    </w:p>
    <w:p w14:paraId="669B97A8" w14:textId="77777777" w:rsidR="00BA0BC3" w:rsidRPr="007F5CBD" w:rsidRDefault="00BA0BC3" w:rsidP="00BA0BC3">
      <w:pPr>
        <w:pStyle w:val="Heading2"/>
      </w:pPr>
      <w:bookmarkStart w:id="77" w:name="_Toc63936895"/>
      <w:r w:rsidRPr="007F5CBD">
        <w:t>AccidentalIgnitionsBinomialB1</w:t>
      </w:r>
      <w:bookmarkEnd w:id="77"/>
    </w:p>
    <w:p w14:paraId="50D24F98" w14:textId="5C877AA0" w:rsidR="00763373" w:rsidRPr="001E4D75" w:rsidRDefault="00BA0BC3" w:rsidP="001E4D75">
      <w:pPr>
        <w:pStyle w:val="textbody"/>
      </w:pPr>
      <w:r>
        <w:t>The b</w:t>
      </w:r>
      <w:r>
        <w:rPr>
          <w:vertAlign w:val="subscript"/>
        </w:rPr>
        <w:t>z1</w:t>
      </w:r>
      <w:r>
        <w:t xml:space="preserve"> parameter from equation 2. This value is empirically derived for accidental ignitions.</w:t>
      </w:r>
    </w:p>
    <w:p w14:paraId="423F9776" w14:textId="77777777" w:rsidR="001E4D75" w:rsidRDefault="001E4D75">
      <w:pPr>
        <w:pStyle w:val="Heading2"/>
        <w:spacing w:after="120"/>
      </w:pPr>
      <w:bookmarkStart w:id="78" w:name="_Toc63936896"/>
      <w:r>
        <w:t>MaximumFineFuels</w:t>
      </w:r>
      <w:bookmarkEnd w:id="78"/>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r w:rsidR="00E23539">
        <w:t>can be</w:t>
      </w:r>
      <w:r>
        <w:t xml:space="preserve"> estimated from ‘typical’ conditions not including prior large disturbance (e.g., fire or insect mortality) events.  Fine fuels are estimated from surficial organic matter.</w:t>
      </w:r>
    </w:p>
    <w:p w14:paraId="1C312FEE" w14:textId="77777777" w:rsidR="00C60076" w:rsidRDefault="00C60076">
      <w:pPr>
        <w:pStyle w:val="Heading2"/>
        <w:spacing w:after="120"/>
      </w:pPr>
      <w:bookmarkStart w:id="79" w:name="_Toc63936897"/>
      <w:r>
        <w:t>MaximumRxWindSpeed</w:t>
      </w:r>
      <w:bookmarkEnd w:id="79"/>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00817C8A" w:rsidR="00C60076" w:rsidRDefault="00C60076" w:rsidP="00C60076">
      <w:pPr>
        <w:pStyle w:val="Heading2"/>
        <w:spacing w:after="120"/>
      </w:pPr>
      <w:bookmarkStart w:id="80" w:name="_Toc63936898"/>
      <w:r>
        <w:lastRenderedPageBreak/>
        <w:t>MaximumRxFireWeatherIndex</w:t>
      </w:r>
      <w:r w:rsidR="00615740">
        <w:t xml:space="preserve"> (Optional)</w:t>
      </w:r>
      <w:bookmarkEnd w:id="80"/>
    </w:p>
    <w:p w14:paraId="1FB4BD11" w14:textId="77777777" w:rsidR="00C60076" w:rsidRDefault="00C60076" w:rsidP="00C60076">
      <w:pPr>
        <w:pStyle w:val="textbody"/>
      </w:pPr>
      <w:r>
        <w:t>The maximum Fire Weather Index under which prescribed fires will be put on the landscape.</w:t>
      </w:r>
    </w:p>
    <w:p w14:paraId="73C606FF" w14:textId="0468001A" w:rsidR="00C60076" w:rsidRDefault="00C60076" w:rsidP="00C60076">
      <w:pPr>
        <w:pStyle w:val="Heading2"/>
        <w:spacing w:after="120"/>
      </w:pPr>
      <w:bookmarkStart w:id="81" w:name="_Toc63936899"/>
      <w:r>
        <w:t>MinimumRxFireWeatherIndex</w:t>
      </w:r>
      <w:r w:rsidR="00615740">
        <w:t xml:space="preserve"> (Optional)</w:t>
      </w:r>
      <w:bookmarkEnd w:id="81"/>
    </w:p>
    <w:p w14:paraId="78B05426" w14:textId="773B2608" w:rsidR="006E2BA6" w:rsidRDefault="00C60076" w:rsidP="006E2BA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82" w:name="EcoTable"/>
      <w:bookmarkStart w:id="83" w:name="_Toc136162638"/>
      <w:bookmarkStart w:id="84" w:name="_Toc63936900"/>
      <w:bookmarkEnd w:id="56"/>
      <w:bookmarkEnd w:id="82"/>
      <w:r>
        <w:t>MaximumRxTemperture (Optional)</w:t>
      </w:r>
      <w:bookmarkEnd w:id="84"/>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85" w:name="_Toc63936901"/>
      <w:r>
        <w:t>MinimumRxRelativeHumidity (Optional)</w:t>
      </w:r>
      <w:bookmarkEnd w:id="85"/>
    </w:p>
    <w:p w14:paraId="70E69003" w14:textId="0892A8FF" w:rsidR="00615740" w:rsidRPr="00615740" w:rsidRDefault="00615740" w:rsidP="00615740">
      <w:pPr>
        <w:pStyle w:val="textbody"/>
      </w:pPr>
      <w:r>
        <w:t>The minimum relative humidity necessary for prescribed fires.  If the relative humidity is too low, prescribed fires are often avoided as it indicates very dry conditions.</w:t>
      </w:r>
    </w:p>
    <w:p w14:paraId="31903C9D" w14:textId="7A7D38EC" w:rsidR="006E2BA6" w:rsidRDefault="006E2BA6">
      <w:pPr>
        <w:pStyle w:val="Heading2"/>
        <w:spacing w:after="120"/>
      </w:pPr>
      <w:bookmarkStart w:id="86" w:name="_Toc63936902"/>
      <w:r>
        <w:t>MaximumRXFireIntesnity</w:t>
      </w:r>
      <w:bookmarkEnd w:id="86"/>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87" w:name="_Toc63936903"/>
      <w:r>
        <w:t>NumberRxAnnualFires</w:t>
      </w:r>
      <w:bookmarkEnd w:id="87"/>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88" w:name="_Toc63936904"/>
      <w:r>
        <w:t>NumberRxDailyFires</w:t>
      </w:r>
      <w:bookmarkEnd w:id="88"/>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89" w:name="_Toc63936905"/>
      <w:r>
        <w:t>FirstDayRxFires</w:t>
      </w:r>
      <w:bookmarkEnd w:id="89"/>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90" w:name="_Toc63936906"/>
      <w:r>
        <w:t>LastDayRxFires</w:t>
      </w:r>
      <w:bookmarkEnd w:id="90"/>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91" w:name="_Toc63936907"/>
      <w:r>
        <w:t>TargetRxSize</w:t>
      </w:r>
      <w:bookmarkEnd w:id="91"/>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92" w:name="_Toc63936908"/>
      <w:r>
        <w:lastRenderedPageBreak/>
        <w:t>RxZonesMap (Optional)</w:t>
      </w:r>
      <w:bookmarkEnd w:id="92"/>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r w:rsidRPr="00862666">
        <w:rPr>
          <w:b/>
        </w:rPr>
        <w:t>TargetRxSize</w:t>
      </w:r>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93" w:name="_Toc63936909"/>
      <w:r>
        <w:t>MaximumSpreadAreaB0</w:t>
      </w:r>
      <w:bookmarkEnd w:id="93"/>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This value is empirically derived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94" w:name="_Toc63936910"/>
      <w:r>
        <w:t>MaximumSpreadAreaB1</w:t>
      </w:r>
      <w:bookmarkEnd w:id="94"/>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This value is empirically derived from all fires in the landscape or region.</w:t>
      </w:r>
    </w:p>
    <w:p w14:paraId="733D4207" w14:textId="77777777" w:rsidR="00C60076" w:rsidRDefault="00C60076" w:rsidP="00C60076">
      <w:pPr>
        <w:pStyle w:val="Heading2"/>
        <w:spacing w:after="120"/>
      </w:pPr>
      <w:bookmarkStart w:id="95" w:name="_Toc63936911"/>
      <w:r>
        <w:t>MaximumSpreadAreaB2</w:t>
      </w:r>
      <w:bookmarkEnd w:id="95"/>
    </w:p>
    <w:p w14:paraId="101AE960" w14:textId="7981539F" w:rsidR="00C60076" w:rsidRP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This value is empirically derived from all fires in the landscape or region.</w:t>
      </w:r>
    </w:p>
    <w:p w14:paraId="7377D1D4" w14:textId="77777777" w:rsidR="00C60076" w:rsidRDefault="00C60076">
      <w:pPr>
        <w:pStyle w:val="Heading2"/>
        <w:spacing w:after="120"/>
      </w:pPr>
      <w:bookmarkStart w:id="96" w:name="_Toc63936912"/>
      <w:r>
        <w:t>SpreadProbabilityB0</w:t>
      </w:r>
      <w:bookmarkEnd w:id="96"/>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97" w:name="_Toc63936913"/>
      <w:r>
        <w:t>SpreadProbabilityB1</w:t>
      </w:r>
      <w:bookmarkEnd w:id="97"/>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This value is empirically derived from all fires in the landscape or region.</w:t>
      </w:r>
    </w:p>
    <w:p w14:paraId="1212511D" w14:textId="77777777" w:rsidR="00C60076" w:rsidRDefault="00C60076" w:rsidP="00C60076">
      <w:pPr>
        <w:pStyle w:val="Heading2"/>
        <w:spacing w:after="120"/>
      </w:pPr>
      <w:bookmarkStart w:id="98" w:name="_Toc63936914"/>
      <w:r>
        <w:t>SpreadProbabilityB2</w:t>
      </w:r>
      <w:bookmarkEnd w:id="98"/>
    </w:p>
    <w:p w14:paraId="63BE7C88" w14:textId="5A58B5CC" w:rsidR="00C60076" w:rsidRPr="00C60076" w:rsidRDefault="00C60076" w:rsidP="00C60076">
      <w:pPr>
        <w:pStyle w:val="textbody"/>
      </w:pPr>
      <w:r>
        <w:t xml:space="preserve">The B2 </w:t>
      </w:r>
      <w:r w:rsidR="00907ABC">
        <w:t xml:space="preserve">(*Effective wind speed) </w:t>
      </w:r>
      <w:r>
        <w:t xml:space="preserve">parameter from equation </w:t>
      </w:r>
      <w:r w:rsidR="00907ABC">
        <w:t>3</w:t>
      </w:r>
      <w:r>
        <w:t xml:space="preserve"> (Scheller et al. </w:t>
      </w:r>
      <w:r w:rsidR="00907ABC">
        <w:t>2019</w:t>
      </w:r>
      <w:r>
        <w:t>).  This value is empirically derived from all fires in the landscape or region.</w:t>
      </w:r>
    </w:p>
    <w:p w14:paraId="1DBC53B0" w14:textId="77777777" w:rsidR="00C60076" w:rsidRDefault="00C60076" w:rsidP="00C60076">
      <w:pPr>
        <w:pStyle w:val="Heading2"/>
        <w:spacing w:after="120"/>
      </w:pPr>
      <w:bookmarkStart w:id="99" w:name="_Toc63936915"/>
      <w:r>
        <w:lastRenderedPageBreak/>
        <w:t>SpreadProbabilityB3</w:t>
      </w:r>
      <w:bookmarkEnd w:id="99"/>
    </w:p>
    <w:p w14:paraId="5CE33817" w14:textId="3B960BE3" w:rsidR="00C60076" w:rsidRPr="00C60076" w:rsidRDefault="00C60076" w:rsidP="00C60076">
      <w:pPr>
        <w:pStyle w:val="textbody"/>
      </w:pPr>
      <w:r>
        <w:t xml:space="preserve">The B3 </w:t>
      </w:r>
      <w:r w:rsidR="00907ABC">
        <w:t>(*Fine fuels) parameter from equation 3</w:t>
      </w:r>
      <w:r>
        <w:t xml:space="preserve"> (Scheller et al. </w:t>
      </w:r>
      <w:r w:rsidR="00907ABC">
        <w:t>2019</w:t>
      </w:r>
      <w:r>
        <w:t>).  This value is empirically derived from all fires in the landscape or region.</w:t>
      </w:r>
    </w:p>
    <w:p w14:paraId="105C0F2E" w14:textId="77777777" w:rsidR="00BA0BC3" w:rsidRDefault="00BA0BC3" w:rsidP="00BA0BC3">
      <w:pPr>
        <w:pStyle w:val="Heading2"/>
        <w:spacing w:after="120"/>
      </w:pPr>
      <w:bookmarkStart w:id="100" w:name="_Toc63936916"/>
      <w:r>
        <w:t>SiteMortalityB0</w:t>
      </w:r>
      <w:bookmarkEnd w:id="100"/>
    </w:p>
    <w:p w14:paraId="52ECD97D" w14:textId="4856EA5E" w:rsidR="00AC34F9" w:rsidRDefault="00BA0BC3" w:rsidP="00AC34F9">
      <w:pPr>
        <w:pStyle w:val="textbody"/>
      </w:pPr>
      <w:r>
        <w:t xml:space="preserve">The b0 parameter for equation 7. The value is empirically derived from maps of fire severity for a landscape. </w:t>
      </w:r>
    </w:p>
    <w:p w14:paraId="0DDD8F98" w14:textId="77777777" w:rsidR="00BA0BC3" w:rsidRDefault="00BA0BC3" w:rsidP="00BA0BC3">
      <w:pPr>
        <w:pStyle w:val="Heading2"/>
      </w:pPr>
      <w:bookmarkStart w:id="101" w:name="_Toc63936917"/>
      <w:r>
        <w:t>SiteMortalityB1</w:t>
      </w:r>
      <w:bookmarkEnd w:id="101"/>
    </w:p>
    <w:p w14:paraId="07DA73FE" w14:textId="77777777" w:rsidR="00BA0BC3" w:rsidRPr="006438AF" w:rsidRDefault="00BA0BC3" w:rsidP="00BA0BC3">
      <w:pPr>
        <w:pStyle w:val="textbody"/>
      </w:pPr>
      <w:r>
        <w:t>The b1 (*Clay %) parameter for equation 7. The value is empirically derived from maps of fire severity for a landscape in combination with maps of soil composition.</w:t>
      </w:r>
    </w:p>
    <w:p w14:paraId="56E232E2" w14:textId="77777777" w:rsidR="00BA0BC3" w:rsidRDefault="00BA0BC3" w:rsidP="00BA0BC3">
      <w:pPr>
        <w:pStyle w:val="Heading2"/>
      </w:pPr>
      <w:bookmarkStart w:id="102" w:name="_Toc63936918"/>
      <w:r>
        <w:t>SiteMortalityB2</w:t>
      </w:r>
      <w:bookmarkEnd w:id="102"/>
    </w:p>
    <w:p w14:paraId="3EC6DC65" w14:textId="77777777" w:rsidR="00BA0BC3" w:rsidRPr="006438AF" w:rsidRDefault="00BA0BC3" w:rsidP="00BA0BC3">
      <w:pPr>
        <w:pStyle w:val="textbody"/>
      </w:pPr>
      <w:r>
        <w:t>The b2 (*previous years ET) parameter for equation 7. The value is empirically derived from maps of fire severity for a landscape and estimates of annual ET or products such as MODIS 16.</w:t>
      </w:r>
    </w:p>
    <w:p w14:paraId="508C9293" w14:textId="77777777" w:rsidR="00BA0BC3" w:rsidRDefault="00BA0BC3" w:rsidP="00BA0BC3">
      <w:pPr>
        <w:pStyle w:val="Heading2"/>
      </w:pPr>
      <w:bookmarkStart w:id="103" w:name="_Toc63936919"/>
      <w:r>
        <w:t>SiteMortalityB3</w:t>
      </w:r>
      <w:bookmarkEnd w:id="103"/>
    </w:p>
    <w:p w14:paraId="4969E733" w14:textId="7A0D5746" w:rsidR="00BA0BC3" w:rsidRDefault="00BA0BC3" w:rsidP="00BA0BC3">
      <w:pPr>
        <w:pStyle w:val="textbody"/>
      </w:pPr>
      <w:r>
        <w:t>The b3 (*Effective Windspeed) parameter for equation 7. The value is empirically derived from maps of fire severity for a landscape and estimates of daily windspeed calculated with respect to slope and aspect.</w:t>
      </w:r>
    </w:p>
    <w:p w14:paraId="6350ED1A" w14:textId="77777777" w:rsidR="00BA0BC3" w:rsidRDefault="00BA0BC3" w:rsidP="00BA0BC3">
      <w:pPr>
        <w:pStyle w:val="Heading2"/>
      </w:pPr>
      <w:bookmarkStart w:id="104" w:name="_Toc63936920"/>
      <w:r>
        <w:t>SiteMortalityB4</w:t>
      </w:r>
      <w:bookmarkEnd w:id="104"/>
    </w:p>
    <w:p w14:paraId="32A4D73D" w14:textId="77777777" w:rsidR="00BA0BC3" w:rsidRPr="00BB78A4" w:rsidRDefault="00BA0BC3" w:rsidP="00BA0BC3">
      <w:pPr>
        <w:pStyle w:val="textbody"/>
      </w:pPr>
      <w:r>
        <w:t>The b4 (*previous years CWD) parameter for equation 7. The value is empirically derived from maps of fire severity for a landscape and estimates of annual PET and ET or products such as MODIS 16.</w:t>
      </w:r>
    </w:p>
    <w:p w14:paraId="14462A06" w14:textId="77777777" w:rsidR="00BA0BC3" w:rsidRDefault="00BA0BC3" w:rsidP="00BA0BC3">
      <w:pPr>
        <w:pStyle w:val="Heading2"/>
      </w:pPr>
      <w:bookmarkStart w:id="105" w:name="_Toc63936921"/>
      <w:r>
        <w:t>SiteMortalityB5</w:t>
      </w:r>
      <w:bookmarkEnd w:id="105"/>
    </w:p>
    <w:p w14:paraId="5F7EA647" w14:textId="082CB2EC" w:rsidR="001C1DAC" w:rsidRDefault="00BA0BC3" w:rsidP="00BA0BC3">
      <w:pPr>
        <w:pStyle w:val="textbody"/>
      </w:pPr>
      <w:r>
        <w:t>The b</w:t>
      </w:r>
      <w:r w:rsidR="001C1DAC">
        <w:t>5</w:t>
      </w:r>
      <w:r>
        <w:t xml:space="preserve"> (*Fine fuels) parameter for equation 7. The value is empirically derived from maps of fire severity for a landscape and estimates of fuels.</w:t>
      </w:r>
    </w:p>
    <w:p w14:paraId="1BE8DEE4" w14:textId="315981CE" w:rsidR="001C1DAC" w:rsidRDefault="001C1DAC" w:rsidP="001C1DAC">
      <w:pPr>
        <w:pStyle w:val="Heading2"/>
      </w:pPr>
      <w:bookmarkStart w:id="106" w:name="_Toc63936922"/>
      <w:r>
        <w:t>SiteMortalityB6</w:t>
      </w:r>
      <w:bookmarkEnd w:id="106"/>
    </w:p>
    <w:p w14:paraId="5C6EA626" w14:textId="5E8D08A7" w:rsidR="001C1DAC" w:rsidRDefault="001C1DAC" w:rsidP="00BA0BC3">
      <w:pPr>
        <w:pStyle w:val="textbody"/>
      </w:pPr>
      <w:r>
        <w:t>The b6 (*Ladder Fuels) parameter for equation 7. The value is empirically derived from maps of fire severity for a landscape and estimates of ladder fuels.</w:t>
      </w:r>
    </w:p>
    <w:p w14:paraId="4FB75B74" w14:textId="77777777" w:rsidR="00BA0BC3" w:rsidRDefault="00BA0BC3" w:rsidP="00BA0BC3">
      <w:pPr>
        <w:pStyle w:val="Heading2"/>
      </w:pPr>
      <w:bookmarkStart w:id="107" w:name="_Toc63936923"/>
      <w:r>
        <w:t>CohortMortalityB0</w:t>
      </w:r>
      <w:bookmarkEnd w:id="107"/>
    </w:p>
    <w:p w14:paraId="483C5672" w14:textId="77777777" w:rsidR="00BA0BC3"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30701E7" w14:textId="77777777" w:rsidR="00BA0BC3" w:rsidRDefault="00BA0BC3" w:rsidP="00BA0BC3">
      <w:pPr>
        <w:pStyle w:val="Heading2"/>
      </w:pPr>
      <w:bookmarkStart w:id="108" w:name="_Toc63936924"/>
      <w:r>
        <w:lastRenderedPageBreak/>
        <w:t>CohortMortalityB1</w:t>
      </w:r>
      <w:bookmarkEnd w:id="108"/>
    </w:p>
    <w:p w14:paraId="1EE0DEE0" w14:textId="77777777" w:rsidR="00BA0BC3" w:rsidRDefault="00BA0BC3" w:rsidP="00BA0BC3">
      <w:pPr>
        <w:pStyle w:val="textbody"/>
      </w:pPr>
      <w:r>
        <w:t>The b1 parameter for equation 10. The values for equation ten are empirically derived by relating site level measures of severity (such as DNBR, or CBI) and individual cohort mortality as measured from field data.</w:t>
      </w:r>
    </w:p>
    <w:p w14:paraId="14448BCA" w14:textId="77777777" w:rsidR="00BA0BC3" w:rsidRDefault="00BA0BC3" w:rsidP="00BA0BC3">
      <w:pPr>
        <w:pStyle w:val="Heading2"/>
      </w:pPr>
      <w:bookmarkStart w:id="109" w:name="_Toc63936925"/>
      <w:r>
        <w:t>CohortMortalityB2</w:t>
      </w:r>
      <w:bookmarkEnd w:id="109"/>
    </w:p>
    <w:p w14:paraId="6CDA11BC" w14:textId="0B94C5CB" w:rsidR="00BA0BC3" w:rsidRPr="00AC34F9"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083107B3" w14:textId="77777777" w:rsidR="00576A14" w:rsidRDefault="00576A14" w:rsidP="00576A14">
      <w:pPr>
        <w:pStyle w:val="Heading2"/>
        <w:spacing w:after="120"/>
      </w:pPr>
      <w:bookmarkStart w:id="110" w:name="_Toc63936926"/>
      <w:r>
        <w:t>SuppressionMaxWindSpeed</w:t>
      </w:r>
      <w:bookmarkEnd w:id="110"/>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4D1EA997" w14:textId="4100BF16" w:rsidR="00D0611A" w:rsidRDefault="00D0611A" w:rsidP="00F73E2C">
      <w:pPr>
        <w:pStyle w:val="Heading2"/>
        <w:spacing w:after="120"/>
      </w:pPr>
      <w:bookmarkStart w:id="111" w:name="_Toc63936927"/>
      <w:r>
        <w:t>Suppression</w:t>
      </w:r>
      <w:r w:rsidR="00E12EB9">
        <w:t>_CSV_File</w:t>
      </w:r>
      <w:bookmarkEnd w:id="111"/>
    </w:p>
    <w:p w14:paraId="122B0DCD" w14:textId="2FD6CA85" w:rsidR="00E12EB9" w:rsidRDefault="00E12EB9" w:rsidP="00D0611A">
      <w:pPr>
        <w:pStyle w:val="textbody"/>
      </w:pPr>
      <w:r>
        <w:t>The file name of a CSV file with the following column headers:</w:t>
      </w:r>
    </w:p>
    <w:p w14:paraId="039485BD" w14:textId="62CF51DB" w:rsidR="00E12EB9" w:rsidRDefault="00E12EB9" w:rsidP="00D0611A">
      <w:pPr>
        <w:pStyle w:val="textbody"/>
      </w:pPr>
      <w:r>
        <w:t>IgnitionType:  Accidental, Lightning, or Rx (text input)</w:t>
      </w:r>
    </w:p>
    <w:p w14:paraId="46843399" w14:textId="4B98E419" w:rsidR="00E12EB9" w:rsidRDefault="00E12EB9" w:rsidP="00D0611A">
      <w:pPr>
        <w:pStyle w:val="textbody"/>
      </w:pPr>
      <w:r>
        <w:t>Mapcode:  The map code in the corresponding suppression map (integer)</w:t>
      </w:r>
    </w:p>
    <w:p w14:paraId="123C637C" w14:textId="4663E6BB" w:rsidR="00E12EB9" w:rsidRDefault="00E12EB9" w:rsidP="00D0611A">
      <w:pPr>
        <w:pStyle w:val="textbody"/>
      </w:pPr>
      <w:r>
        <w:t>Suppress_Category_0:  The  suppression effort, given a FWI &lt; FWI_Break_1</w:t>
      </w:r>
      <w:r w:rsidR="0093166A">
        <w:t xml:space="preserve"> (integer). Suppression effort defines how much the probability of spread is reduced by suppression, e.g., 5%, 65%, 95%, and reflects the resources that would be committed to suppression under low fire risk, moderate fire risk, and high fire risk (as defined by the two FWI break points). </w:t>
      </w:r>
      <w:r>
        <w:t xml:space="preserve"> </w:t>
      </w:r>
    </w:p>
    <w:p w14:paraId="295B8B76" w14:textId="4A04CEA8" w:rsidR="00E12EB9" w:rsidRDefault="00E12EB9" w:rsidP="00D0611A">
      <w:pPr>
        <w:pStyle w:val="textbody"/>
      </w:pPr>
      <w:r>
        <w:t>FWI_Break_1:  The daily FWI that defines the highest FWI for suppression category 0 (integer)</w:t>
      </w:r>
    </w:p>
    <w:p w14:paraId="16FF4D53" w14:textId="0B649388" w:rsidR="00572FD3" w:rsidRDefault="00572FD3" w:rsidP="00572FD3">
      <w:pPr>
        <w:pStyle w:val="textbody"/>
      </w:pPr>
      <w:r>
        <w:t xml:space="preserve">Suppress_Category_1:  </w:t>
      </w:r>
      <w:r w:rsidR="002F7D50">
        <w:t>The</w:t>
      </w:r>
      <w:r w:rsidR="00177FAC">
        <w:t xml:space="preserve"> </w:t>
      </w:r>
      <w:r>
        <w:t>suppression effort, given a FWI &gt; FWI_Break_1 and &lt; FWI_Break_2 (integer)</w:t>
      </w:r>
    </w:p>
    <w:p w14:paraId="532086DC" w14:textId="4A963C0A" w:rsidR="00572FD3" w:rsidRDefault="00572FD3" w:rsidP="00572FD3">
      <w:pPr>
        <w:pStyle w:val="textbody"/>
      </w:pPr>
      <w:r>
        <w:t>FWI_Break_2:  The daily FWI that defines the highest FWI for suppression category 1 (integer)</w:t>
      </w:r>
    </w:p>
    <w:p w14:paraId="01FB5BAA" w14:textId="6CA9D917" w:rsidR="00572FD3" w:rsidRDefault="00572FD3" w:rsidP="00572FD3">
      <w:pPr>
        <w:pStyle w:val="textbody"/>
      </w:pPr>
      <w:r>
        <w:t>Suppress_Category_2:  The suppression effort, given a FWI &gt; FWI_Break_2 (integer)</w:t>
      </w:r>
    </w:p>
    <w:p w14:paraId="663A1FD7" w14:textId="0FC46512" w:rsidR="00907ABC" w:rsidRDefault="00572FD3" w:rsidP="0093166A">
      <w:pPr>
        <w:pStyle w:val="textbody"/>
      </w:pPr>
      <w:r>
        <w:t xml:space="preserve">Combined, these data create </w:t>
      </w:r>
      <w:r w:rsidR="0093166A">
        <w:t xml:space="preserve">a </w:t>
      </w:r>
      <w:r w:rsidR="00D0611A">
        <w:t xml:space="preserve">table </w:t>
      </w:r>
      <w:r w:rsidR="0093166A">
        <w:t xml:space="preserve">that </w:t>
      </w:r>
      <w:r w:rsidR="00D0611A">
        <w:t xml:space="preserve">defines suppression effectiveness for each ignition type and across three different FWI ranges.  </w:t>
      </w:r>
      <w:r w:rsidR="0093166A">
        <w:t>As an example:</w:t>
      </w:r>
    </w:p>
    <w:p w14:paraId="7C6629BE" w14:textId="618EAEFF" w:rsidR="00510014" w:rsidRDefault="00510014">
      <w:pPr>
        <w:rPr>
          <w:rFonts w:eastAsia="SimSun"/>
          <w:lang w:eastAsia="zh-CN"/>
        </w:rPr>
      </w:pPr>
      <w:r>
        <w:br w:type="page"/>
      </w:r>
    </w:p>
    <w:p w14:paraId="39DC4AAC" w14:textId="77777777" w:rsidR="00510014" w:rsidRDefault="00510014" w:rsidP="0093166A">
      <w:pPr>
        <w:pStyle w:val="textbody"/>
      </w:pPr>
    </w:p>
    <w:tbl>
      <w:tblPr>
        <w:tblStyle w:val="TableGrid"/>
        <w:tblW w:w="0" w:type="auto"/>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
        <w:gridCol w:w="720"/>
        <w:gridCol w:w="1260"/>
        <w:gridCol w:w="990"/>
        <w:gridCol w:w="1440"/>
        <w:gridCol w:w="990"/>
        <w:gridCol w:w="1525"/>
      </w:tblGrid>
      <w:tr w:rsidR="0093166A" w:rsidRPr="0093166A" w14:paraId="5C3E88E3" w14:textId="77777777" w:rsidTr="00DE0241">
        <w:tc>
          <w:tcPr>
            <w:tcW w:w="1008" w:type="dxa"/>
            <w:tcBorders>
              <w:bottom w:val="single" w:sz="4" w:space="0" w:color="auto"/>
            </w:tcBorders>
            <w:noWrap/>
          </w:tcPr>
          <w:p w14:paraId="6A62C08D" w14:textId="49B861C8" w:rsidR="0093166A" w:rsidRPr="0093166A" w:rsidRDefault="0093166A" w:rsidP="00DE0241">
            <w:pPr>
              <w:pStyle w:val="textbody"/>
              <w:tabs>
                <w:tab w:val="left" w:pos="0"/>
              </w:tabs>
              <w:ind w:left="0" w:right="0" w:hanging="14"/>
              <w:rPr>
                <w:sz w:val="16"/>
                <w:szCs w:val="16"/>
              </w:rPr>
            </w:pPr>
            <w:r w:rsidRPr="0093166A">
              <w:rPr>
                <w:sz w:val="16"/>
                <w:szCs w:val="16"/>
              </w:rPr>
              <w:t>I</w:t>
            </w:r>
            <w:r>
              <w:rPr>
                <w:sz w:val="16"/>
                <w:szCs w:val="16"/>
              </w:rPr>
              <w:t>g</w:t>
            </w:r>
            <w:r w:rsidRPr="0093166A">
              <w:rPr>
                <w:sz w:val="16"/>
                <w:szCs w:val="16"/>
              </w:rPr>
              <w:t>nitionType</w:t>
            </w:r>
          </w:p>
        </w:tc>
        <w:tc>
          <w:tcPr>
            <w:tcW w:w="720" w:type="dxa"/>
            <w:tcBorders>
              <w:bottom w:val="single" w:sz="4" w:space="0" w:color="auto"/>
            </w:tcBorders>
          </w:tcPr>
          <w:p w14:paraId="6981D822" w14:textId="77777777" w:rsidR="0093166A" w:rsidRPr="0093166A" w:rsidRDefault="0093166A" w:rsidP="00DE0241">
            <w:pPr>
              <w:pStyle w:val="textbody"/>
              <w:ind w:left="0" w:right="0"/>
              <w:rPr>
                <w:sz w:val="16"/>
                <w:szCs w:val="16"/>
              </w:rPr>
            </w:pPr>
            <w:r w:rsidRPr="0093166A">
              <w:rPr>
                <w:sz w:val="16"/>
                <w:szCs w:val="16"/>
              </w:rPr>
              <w:t>Mapcode</w:t>
            </w:r>
          </w:p>
        </w:tc>
        <w:tc>
          <w:tcPr>
            <w:tcW w:w="1260" w:type="dxa"/>
            <w:tcBorders>
              <w:bottom w:val="single" w:sz="4" w:space="0" w:color="auto"/>
            </w:tcBorders>
          </w:tcPr>
          <w:p w14:paraId="354D744F" w14:textId="77777777" w:rsidR="0093166A" w:rsidRPr="0093166A" w:rsidRDefault="0093166A" w:rsidP="00DE0241">
            <w:pPr>
              <w:pStyle w:val="textbody"/>
              <w:ind w:left="0" w:right="0"/>
              <w:rPr>
                <w:sz w:val="16"/>
                <w:szCs w:val="16"/>
              </w:rPr>
            </w:pPr>
            <w:r w:rsidRPr="0093166A">
              <w:rPr>
                <w:sz w:val="16"/>
                <w:szCs w:val="16"/>
              </w:rPr>
              <w:t>Suppress_Category_0</w:t>
            </w:r>
          </w:p>
        </w:tc>
        <w:tc>
          <w:tcPr>
            <w:tcW w:w="990" w:type="dxa"/>
            <w:tcBorders>
              <w:bottom w:val="single" w:sz="4" w:space="0" w:color="auto"/>
            </w:tcBorders>
          </w:tcPr>
          <w:p w14:paraId="7773BA03" w14:textId="77777777" w:rsidR="0093166A" w:rsidRPr="0093166A" w:rsidRDefault="0093166A" w:rsidP="00DE0241">
            <w:pPr>
              <w:pStyle w:val="textbody"/>
              <w:ind w:left="0" w:right="0"/>
              <w:rPr>
                <w:sz w:val="16"/>
                <w:szCs w:val="16"/>
              </w:rPr>
            </w:pPr>
            <w:r w:rsidRPr="0093166A">
              <w:rPr>
                <w:sz w:val="16"/>
                <w:szCs w:val="16"/>
              </w:rPr>
              <w:t>FWI_Break_1</w:t>
            </w:r>
          </w:p>
        </w:tc>
        <w:tc>
          <w:tcPr>
            <w:tcW w:w="1440" w:type="dxa"/>
            <w:tcBorders>
              <w:bottom w:val="single" w:sz="4" w:space="0" w:color="auto"/>
            </w:tcBorders>
          </w:tcPr>
          <w:p w14:paraId="2DB3F196" w14:textId="77777777" w:rsidR="0093166A" w:rsidRPr="0093166A" w:rsidRDefault="0093166A" w:rsidP="00DE0241">
            <w:pPr>
              <w:pStyle w:val="textbody"/>
              <w:ind w:left="0" w:right="0"/>
              <w:rPr>
                <w:sz w:val="16"/>
                <w:szCs w:val="16"/>
              </w:rPr>
            </w:pPr>
            <w:r w:rsidRPr="0093166A">
              <w:rPr>
                <w:sz w:val="16"/>
                <w:szCs w:val="16"/>
              </w:rPr>
              <w:t>Suppress_Category_1</w:t>
            </w:r>
          </w:p>
        </w:tc>
        <w:tc>
          <w:tcPr>
            <w:tcW w:w="990" w:type="dxa"/>
            <w:tcBorders>
              <w:bottom w:val="single" w:sz="4" w:space="0" w:color="auto"/>
            </w:tcBorders>
          </w:tcPr>
          <w:p w14:paraId="6B47E1EE" w14:textId="77777777" w:rsidR="0093166A" w:rsidRPr="0093166A" w:rsidRDefault="0093166A" w:rsidP="00DE0241">
            <w:pPr>
              <w:pStyle w:val="textbody"/>
              <w:ind w:left="0" w:right="2"/>
              <w:rPr>
                <w:sz w:val="16"/>
                <w:szCs w:val="16"/>
              </w:rPr>
            </w:pPr>
            <w:r w:rsidRPr="0093166A">
              <w:rPr>
                <w:sz w:val="16"/>
                <w:szCs w:val="16"/>
              </w:rPr>
              <w:t>FWI_Break_2</w:t>
            </w:r>
          </w:p>
        </w:tc>
        <w:tc>
          <w:tcPr>
            <w:tcW w:w="1525" w:type="dxa"/>
            <w:tcBorders>
              <w:bottom w:val="single" w:sz="4" w:space="0" w:color="auto"/>
            </w:tcBorders>
          </w:tcPr>
          <w:p w14:paraId="3FB34A84" w14:textId="77777777" w:rsidR="0093166A" w:rsidRPr="0093166A" w:rsidRDefault="0093166A" w:rsidP="00DE0241">
            <w:pPr>
              <w:pStyle w:val="textbody"/>
              <w:ind w:left="0" w:right="0"/>
              <w:rPr>
                <w:sz w:val="16"/>
                <w:szCs w:val="16"/>
              </w:rPr>
            </w:pPr>
            <w:r w:rsidRPr="0093166A">
              <w:rPr>
                <w:sz w:val="16"/>
                <w:szCs w:val="16"/>
              </w:rPr>
              <w:t>Suppress_Category_2</w:t>
            </w:r>
          </w:p>
        </w:tc>
      </w:tr>
      <w:tr w:rsidR="0093166A" w:rsidRPr="00DE0241" w14:paraId="0C57707B" w14:textId="77777777" w:rsidTr="00DE0241">
        <w:tc>
          <w:tcPr>
            <w:tcW w:w="1008" w:type="dxa"/>
            <w:tcBorders>
              <w:top w:val="single" w:sz="4" w:space="0" w:color="auto"/>
            </w:tcBorders>
          </w:tcPr>
          <w:p w14:paraId="66164B9F" w14:textId="0A26D1CF" w:rsidR="0093166A" w:rsidRPr="0093166A" w:rsidRDefault="00DE0241" w:rsidP="00DE0241">
            <w:pPr>
              <w:pStyle w:val="textbody"/>
              <w:tabs>
                <w:tab w:val="left" w:pos="0"/>
              </w:tabs>
              <w:ind w:left="0" w:right="0" w:hanging="14"/>
              <w:rPr>
                <w:sz w:val="16"/>
                <w:szCs w:val="16"/>
              </w:rPr>
            </w:pPr>
            <w:r>
              <w:rPr>
                <w:sz w:val="16"/>
                <w:szCs w:val="16"/>
              </w:rPr>
              <w:t>Accid</w:t>
            </w:r>
            <w:r w:rsidR="0093166A" w:rsidRPr="0093166A">
              <w:rPr>
                <w:sz w:val="16"/>
                <w:szCs w:val="16"/>
              </w:rPr>
              <w:t>ental</w:t>
            </w:r>
          </w:p>
        </w:tc>
        <w:tc>
          <w:tcPr>
            <w:tcW w:w="720" w:type="dxa"/>
            <w:tcBorders>
              <w:top w:val="single" w:sz="4" w:space="0" w:color="auto"/>
            </w:tcBorders>
          </w:tcPr>
          <w:p w14:paraId="006006D4"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Borders>
              <w:top w:val="single" w:sz="4" w:space="0" w:color="auto"/>
            </w:tcBorders>
          </w:tcPr>
          <w:p w14:paraId="7EF2B459"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Borders>
              <w:top w:val="single" w:sz="4" w:space="0" w:color="auto"/>
            </w:tcBorders>
          </w:tcPr>
          <w:p w14:paraId="3FFDC98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Borders>
              <w:top w:val="single" w:sz="4" w:space="0" w:color="auto"/>
            </w:tcBorders>
          </w:tcPr>
          <w:p w14:paraId="0628E00B"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Borders>
              <w:top w:val="single" w:sz="4" w:space="0" w:color="auto"/>
            </w:tcBorders>
          </w:tcPr>
          <w:p w14:paraId="6927A89C"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Borders>
              <w:top w:val="single" w:sz="4" w:space="0" w:color="auto"/>
            </w:tcBorders>
          </w:tcPr>
          <w:p w14:paraId="317C65BA"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5DB2FE15" w14:textId="77777777" w:rsidTr="00DE0241">
        <w:tc>
          <w:tcPr>
            <w:tcW w:w="1008" w:type="dxa"/>
          </w:tcPr>
          <w:p w14:paraId="1182E558"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65A51F75"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AB4B81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5206924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127BFA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EF890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C6805CB"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5C3700DE" w14:textId="77777777" w:rsidTr="00DE0241">
        <w:tc>
          <w:tcPr>
            <w:tcW w:w="1008" w:type="dxa"/>
          </w:tcPr>
          <w:p w14:paraId="36CA5474"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0B16C467"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03796A3B"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3ECFF7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16128F7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116AA6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D936FDB"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30FCDBCB" w14:textId="77777777" w:rsidTr="00DE0241">
        <w:tc>
          <w:tcPr>
            <w:tcW w:w="1008" w:type="dxa"/>
          </w:tcPr>
          <w:p w14:paraId="45293C75"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5A013F5A"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7CE83A48"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7410CD2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39B0159"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2C8F8561"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8FCB01C"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0ECFE786" w14:textId="77777777" w:rsidTr="00DE0241">
        <w:tc>
          <w:tcPr>
            <w:tcW w:w="1008" w:type="dxa"/>
          </w:tcPr>
          <w:p w14:paraId="6F88C85F"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6D7BC53E"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404AC88B"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0FFC616E"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0325FC6"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07910C38"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628E794A"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35A4E0EC" w14:textId="77777777" w:rsidTr="00DE0241">
        <w:tc>
          <w:tcPr>
            <w:tcW w:w="1008" w:type="dxa"/>
          </w:tcPr>
          <w:p w14:paraId="58F1B8C6"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4C4A6D8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5E57C514"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8307A9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6DBC30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57D5CB05"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DA52BD"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24C34527" w14:textId="77777777" w:rsidTr="00DE0241">
        <w:tc>
          <w:tcPr>
            <w:tcW w:w="1008" w:type="dxa"/>
          </w:tcPr>
          <w:p w14:paraId="1155836C"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189F76DE"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389FD1B4"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663CC2ED"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40EE473"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0A5EEE4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76E75C0D"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376DD7C2" w14:textId="77777777" w:rsidTr="00DE0241">
        <w:tc>
          <w:tcPr>
            <w:tcW w:w="1008" w:type="dxa"/>
          </w:tcPr>
          <w:p w14:paraId="7240A854"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586A370"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938E286"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6656D232"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BCAA5C0"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8458B92"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082B31"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61A2A25B" w14:textId="77777777" w:rsidTr="00DE0241">
        <w:tc>
          <w:tcPr>
            <w:tcW w:w="1008" w:type="dxa"/>
          </w:tcPr>
          <w:p w14:paraId="0BFB08F8"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893BD4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16D0321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1D8CA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4A960F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0F8F6F0"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A26128E"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bl>
    <w:p w14:paraId="02B21AB4" w14:textId="77777777" w:rsidR="008401C8" w:rsidRDefault="008401C8">
      <w:pPr>
        <w:pStyle w:val="Heading1"/>
        <w:spacing w:after="120"/>
      </w:pPr>
      <w:bookmarkStart w:id="112" w:name="_Toc102232960"/>
      <w:bookmarkStart w:id="113" w:name="_Toc136162695"/>
      <w:bookmarkStart w:id="114" w:name="_Toc63936928"/>
      <w:bookmarkEnd w:id="83"/>
      <w:r>
        <w:lastRenderedPageBreak/>
        <w:t>Output Files</w:t>
      </w:r>
      <w:bookmarkEnd w:id="112"/>
      <w:bookmarkEnd w:id="113"/>
      <w:bookmarkEnd w:id="114"/>
    </w:p>
    <w:p w14:paraId="05B72790" w14:textId="240BE937" w:rsidR="00AC34F9" w:rsidRPr="00E66BCA" w:rsidRDefault="00AC34F9" w:rsidP="00AC34F9">
      <w:r w:rsidRPr="00E66BCA">
        <w:t xml:space="preserve">The extension outputs were designed to </w:t>
      </w:r>
      <w:r w:rsidR="00177FAC">
        <w:t xml:space="preserve">assist with model calibration, </w:t>
      </w:r>
      <w:r w:rsidRPr="00E66BCA">
        <w:t>parameterize</w:t>
      </w:r>
      <w:r w:rsidR="00177FAC">
        <w:t xml:space="preserve">, and to </w:t>
      </w:r>
      <w:r w:rsidRPr="00E66BCA">
        <w:t xml:space="preserve">analyze fire behavior in the simulation. </w:t>
      </w:r>
      <w:r w:rsidR="00177FAC">
        <w:t xml:space="preserve"> Full metadata for all outputs is available in the Metadata/Scrpple sub-folder after a simulation is run.</w:t>
      </w:r>
    </w:p>
    <w:p w14:paraId="5E756D52" w14:textId="5ACB02CC" w:rsidR="00726F8F" w:rsidRDefault="00726F8F">
      <w:pPr>
        <w:pStyle w:val="Heading2"/>
        <w:spacing w:after="120"/>
      </w:pPr>
      <w:bookmarkStart w:id="115" w:name="_Toc102232961"/>
      <w:bookmarkStart w:id="116" w:name="_Ref133900246"/>
      <w:bookmarkStart w:id="117" w:name="_Toc136162696"/>
      <w:bookmarkStart w:id="118" w:name="_Ref272935798"/>
      <w:bookmarkStart w:id="119" w:name="_Toc63936929"/>
      <w:r>
        <w:t>Day of Fire Map</w:t>
      </w:r>
      <w:r w:rsidR="002A00A1">
        <w:t>s</w:t>
      </w:r>
      <w:bookmarkEnd w:id="119"/>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0 indicates an inactive site; 1 = active but unburned; &gt; 1 = Day-of-year for the fire + 1.</w:t>
      </w:r>
    </w:p>
    <w:p w14:paraId="5DDEB9BE" w14:textId="4BAD5750" w:rsidR="008401C8" w:rsidRDefault="008401C8">
      <w:pPr>
        <w:pStyle w:val="Heading2"/>
        <w:spacing w:after="120"/>
      </w:pPr>
      <w:bookmarkStart w:id="120" w:name="_Toc63936930"/>
      <w:r>
        <w:t xml:space="preserve">Fire </w:t>
      </w:r>
      <w:r w:rsidR="00726F8F">
        <w:t xml:space="preserve">Intensity </w:t>
      </w:r>
      <w:r>
        <w:t>Map</w:t>
      </w:r>
      <w:bookmarkEnd w:id="115"/>
      <w:bookmarkEnd w:id="116"/>
      <w:r>
        <w:t>s</w:t>
      </w:r>
      <w:bookmarkEnd w:id="117"/>
      <w:bookmarkEnd w:id="118"/>
      <w:bookmarkEnd w:id="120"/>
    </w:p>
    <w:p w14:paraId="448885FD" w14:textId="5090BB95"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r w:rsidR="00133C16">
        <w:t>.</w:t>
      </w:r>
    </w:p>
    <w:p w14:paraId="77A9BCFC" w14:textId="573B3471" w:rsidR="00133C16" w:rsidRDefault="00133C16">
      <w:pPr>
        <w:pStyle w:val="Heading2"/>
        <w:spacing w:after="120"/>
      </w:pPr>
      <w:bookmarkStart w:id="121" w:name="_Ref133900608"/>
      <w:bookmarkStart w:id="122" w:name="_Toc136162697"/>
      <w:bookmarkStart w:id="123" w:name="_Toc102232962"/>
      <w:bookmarkStart w:id="124" w:name="_Toc63936931"/>
      <w:r>
        <w:t>Fire Spread Probability Maps</w:t>
      </w:r>
      <w:bookmarkEnd w:id="124"/>
    </w:p>
    <w:p w14:paraId="1557BC7A" w14:textId="21C074E8" w:rsidR="00133C16" w:rsidRPr="00133C16" w:rsidRDefault="00133C16" w:rsidP="00133C16">
      <w:pPr>
        <w:pStyle w:val="textbody"/>
      </w:pPr>
      <w:r>
        <w:t>The map of fire spread probability. Map values: 0 = Inactive or unburned site, &gt;0 = A disturbed site with fire spread probability x 100.</w:t>
      </w:r>
    </w:p>
    <w:p w14:paraId="44891E31" w14:textId="2051A814" w:rsidR="00AC34F9" w:rsidRDefault="00AC34F9">
      <w:pPr>
        <w:pStyle w:val="Heading2"/>
        <w:spacing w:after="120"/>
      </w:pPr>
      <w:bookmarkStart w:id="125" w:name="_Toc63936932"/>
      <w:r>
        <w:t xml:space="preserve">Fire Ignition </w:t>
      </w:r>
      <w:r w:rsidR="005B62EE">
        <w:t xml:space="preserve">Type </w:t>
      </w:r>
      <w:r>
        <w:t>Maps</w:t>
      </w:r>
      <w:bookmarkEnd w:id="125"/>
    </w:p>
    <w:p w14:paraId="5B580B20" w14:textId="02FF99B5"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47904D23" w14:textId="0A3DD72A" w:rsidR="00133C16" w:rsidRDefault="00133C16">
      <w:pPr>
        <w:pStyle w:val="Heading2"/>
        <w:spacing w:after="120"/>
      </w:pPr>
      <w:bookmarkStart w:id="126" w:name="_Toc63936933"/>
      <w:r>
        <w:t>Event ID Maps</w:t>
      </w:r>
      <w:bookmarkEnd w:id="126"/>
    </w:p>
    <w:p w14:paraId="017427D3" w14:textId="0DF8452C" w:rsidR="00133C16" w:rsidRPr="00133C16" w:rsidRDefault="00133C16" w:rsidP="00133C16">
      <w:pPr>
        <w:pStyle w:val="textbody"/>
      </w:pPr>
      <w:r>
        <w:t>These maps give the event ID, to be paired with the Event Log (below).  Map values: 0 = Inactive or unburned site, &gt; 0 = A disturbed site an assigned Event ID.</w:t>
      </w:r>
    </w:p>
    <w:p w14:paraId="5BAFB5D9" w14:textId="4A9B6C23" w:rsidR="00AC34F9" w:rsidRDefault="00AC34F9">
      <w:pPr>
        <w:pStyle w:val="Heading2"/>
        <w:spacing w:after="120"/>
      </w:pPr>
      <w:bookmarkStart w:id="127" w:name="_Toc63936934"/>
      <w:r>
        <w:t>Fire Ignition Log</w:t>
      </w:r>
      <w:bookmarkEnd w:id="127"/>
    </w:p>
    <w:p w14:paraId="73E6157D" w14:textId="1B6C39D1" w:rsidR="00463C7B" w:rsidRDefault="00177FAC" w:rsidP="00AC34F9">
      <w:pPr>
        <w:pStyle w:val="textbody"/>
      </w:pPr>
      <w:r w:rsidRPr="00E66BCA">
        <w:t>The Fire ignition table is designed to capture the relationship between attempted FWI and number of fire ignitions for each type, for each day and year.</w:t>
      </w:r>
      <w:r>
        <w:t xml:space="preserve"> </w:t>
      </w:r>
      <w:r w:rsidR="00463C7B">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28" w:name="_Toc63936935"/>
      <w:r>
        <w:t>Fire Event Log</w:t>
      </w:r>
      <w:bookmarkEnd w:id="121"/>
      <w:bookmarkEnd w:id="122"/>
      <w:bookmarkEnd w:id="128"/>
    </w:p>
    <w:p w14:paraId="66F4C74E" w14:textId="465EF754" w:rsidR="002A40FC" w:rsidRDefault="00177FAC">
      <w:pPr>
        <w:pStyle w:val="textbody"/>
      </w:pPr>
      <w:r w:rsidRPr="00E66BCA">
        <w:t xml:space="preserve">The Fire event table is designed to record the fire characteristics of each individual fire event. </w:t>
      </w:r>
      <w:r>
        <w:t xml:space="preserve"> </w:t>
      </w:r>
      <w:r w:rsidR="008401C8">
        <w:t xml:space="preserve">The event log is a text file that contains information about every </w:t>
      </w:r>
      <w:r w:rsidR="002A40FC">
        <w:t xml:space="preserve">fire </w:t>
      </w:r>
      <w:r w:rsidR="008401C8">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lastRenderedPageBreak/>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r>
        <w:t xml:space="preserve">number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29" w:name="_Ref133900654"/>
      <w:bookmarkStart w:id="130" w:name="_Toc136162698"/>
      <w:bookmarkStart w:id="131" w:name="_Toc63936936"/>
      <w:r>
        <w:t xml:space="preserve">Fire </w:t>
      </w:r>
      <w:r w:rsidR="002D12F1">
        <w:t>Summary</w:t>
      </w:r>
      <w:r>
        <w:t xml:space="preserve"> Log</w:t>
      </w:r>
      <w:bookmarkEnd w:id="123"/>
      <w:bookmarkEnd w:id="129"/>
      <w:bookmarkEnd w:id="130"/>
      <w:bookmarkEnd w:id="131"/>
    </w:p>
    <w:p w14:paraId="38429A81" w14:textId="5A3F3C62" w:rsidR="002A40FC" w:rsidRDefault="00177FAC">
      <w:pPr>
        <w:pStyle w:val="textbody"/>
      </w:pPr>
      <w:r w:rsidRPr="00E66BCA">
        <w:t xml:space="preserve">The Fire landscape </w:t>
      </w:r>
      <w:r>
        <w:t xml:space="preserve">summary </w:t>
      </w:r>
      <w:r w:rsidRPr="00E66BCA">
        <w:t xml:space="preserve">table is designed to summarize fire characteristics at the landscape scale. </w:t>
      </w:r>
      <w:r w:rsidR="008401C8">
        <w:t xml:space="preserve">The fire time step log is a text file that contains summary information about all the events that occurred during </w:t>
      </w:r>
      <w:r w:rsidR="000E4B53">
        <w:t>each</w:t>
      </w:r>
      <w:r w:rsidR="008401C8">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r>
        <w:t xml:space="preserve">number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32" w:name="_Toc63936937"/>
      <w:r>
        <w:lastRenderedPageBreak/>
        <w:t>Sample Input File</w:t>
      </w:r>
      <w:bookmarkEnd w:id="132"/>
    </w:p>
    <w:p w14:paraId="7D0F0A80" w14:textId="77777777" w:rsidR="00BA0BC3" w:rsidRPr="00FA1E58" w:rsidRDefault="00BA0BC3" w:rsidP="00BA0BC3">
      <w:pPr>
        <w:pStyle w:val="textbody"/>
      </w:pPr>
    </w:p>
    <w:p w14:paraId="4512BE1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LandisData  "SCRAPPLE"</w:t>
      </w:r>
    </w:p>
    <w:p w14:paraId="7B147B35" w14:textId="77777777" w:rsidR="00BA0BC3" w:rsidRPr="00C85E0C" w:rsidRDefault="00BA0BC3" w:rsidP="00BA0BC3">
      <w:pPr>
        <w:pStyle w:val="textbody"/>
        <w:ind w:hanging="1152"/>
        <w:rPr>
          <w:rFonts w:ascii="Courier New" w:hAnsi="Courier New" w:cs="Courier New"/>
          <w:sz w:val="16"/>
          <w:szCs w:val="16"/>
        </w:rPr>
      </w:pPr>
    </w:p>
    <w:p w14:paraId="5BC7993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134CA6E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Timestep                            1</w:t>
      </w:r>
    </w:p>
    <w:p w14:paraId="7EAA8A15" w14:textId="77777777" w:rsidR="00BA0BC3" w:rsidRPr="00B607C9" w:rsidRDefault="00BA0BC3" w:rsidP="00BA0BC3">
      <w:pPr>
        <w:pStyle w:val="textbody"/>
        <w:ind w:hanging="1152"/>
        <w:rPr>
          <w:rFonts w:ascii="Courier New" w:hAnsi="Courier New" w:cs="Courier New"/>
          <w:sz w:val="16"/>
          <w:szCs w:val="16"/>
        </w:rPr>
      </w:pPr>
    </w:p>
    <w:p w14:paraId="6F8035FF" w14:textId="77777777" w:rsidR="00BA0BC3" w:rsidRPr="00C85E0C"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Species_CSV_File</w:t>
      </w:r>
      <w:r w:rsidRPr="00B607C9">
        <w:rPr>
          <w:rFonts w:ascii="Courier New" w:hAnsi="Courier New" w:cs="Courier New"/>
          <w:sz w:val="16"/>
          <w:szCs w:val="16"/>
        </w:rPr>
        <w:tab/>
        <w:t>SCRPPLE_Spp_Table.csv</w:t>
      </w:r>
    </w:p>
    <w:p w14:paraId="24A466E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AccidentalIgnitionsMap     ./Accidental_Ignition_Map.img</w:t>
      </w:r>
    </w:p>
    <w:p w14:paraId="520CA214"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LightningIgnitionsMap  ./Lightning_Ignition_Map.img</w:t>
      </w:r>
    </w:p>
    <w:p w14:paraId="49B2C44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RxIgnitionsMap  ./Lightning_Ignition_Map.img</w:t>
      </w:r>
    </w:p>
    <w:p w14:paraId="6A2026DD" w14:textId="77777777" w:rsidR="00BA0BC3" w:rsidRPr="00C85E0C" w:rsidRDefault="00BA0BC3" w:rsidP="00BA0BC3">
      <w:pPr>
        <w:pStyle w:val="textbody"/>
        <w:ind w:hanging="1152"/>
        <w:rPr>
          <w:rFonts w:ascii="Courier New" w:hAnsi="Courier New" w:cs="Courier New"/>
          <w:sz w:val="16"/>
          <w:szCs w:val="16"/>
        </w:rPr>
      </w:pPr>
    </w:p>
    <w:p w14:paraId="6E7FD50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AccidentalSuppressionMap</w:t>
      </w:r>
      <w:r w:rsidRPr="00C85E0C">
        <w:rPr>
          <w:rFonts w:ascii="Courier New" w:hAnsi="Courier New" w:cs="Courier New"/>
          <w:sz w:val="16"/>
          <w:szCs w:val="16"/>
        </w:rPr>
        <w:tab/>
        <w:t>./test_suppress.img</w:t>
      </w:r>
    </w:p>
    <w:p w14:paraId="391C919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18090C5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RxSuppressionMap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2E2A5273" w14:textId="77777777" w:rsidR="00BA0BC3" w:rsidRPr="00C85E0C" w:rsidRDefault="00BA0BC3" w:rsidP="00BA0BC3">
      <w:pPr>
        <w:pStyle w:val="textbody"/>
        <w:ind w:hanging="1152"/>
        <w:rPr>
          <w:rFonts w:ascii="Courier New" w:hAnsi="Courier New" w:cs="Courier New"/>
          <w:sz w:val="16"/>
          <w:szCs w:val="16"/>
        </w:rPr>
      </w:pPr>
    </w:p>
    <w:p w14:paraId="28A9C32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GroundSlopeMap GroundSlope.gis</w:t>
      </w:r>
    </w:p>
    <w:p w14:paraId="13B0333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UphillSlopeAzimuthMap  UphillSlope.gis</w:t>
      </w:r>
    </w:p>
    <w:p w14:paraId="69A99779"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ClayMap Clay100.tif</w:t>
      </w:r>
    </w:p>
    <w:p w14:paraId="2A24FCA3" w14:textId="77777777" w:rsidR="00BA0BC3" w:rsidRPr="00C85E0C" w:rsidRDefault="00BA0BC3" w:rsidP="00BA0BC3">
      <w:pPr>
        <w:pStyle w:val="textbody"/>
        <w:ind w:hanging="1152"/>
        <w:rPr>
          <w:rFonts w:ascii="Courier New" w:hAnsi="Courier New" w:cs="Courier New"/>
          <w:sz w:val="16"/>
          <w:szCs w:val="16"/>
        </w:rPr>
      </w:pPr>
    </w:p>
    <w:p w14:paraId="67FCC07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LightningIgnitionsB0  -3.0</w:t>
      </w:r>
    </w:p>
    <w:p w14:paraId="6670B1D4"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LightningIgnitionsB1  0.005</w:t>
      </w:r>
    </w:p>
    <w:p w14:paraId="0C6303F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D9C9896"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0B969B9F"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IgnitionDistribution ZeroInflatedPoisson</w:t>
      </w:r>
    </w:p>
    <w:p w14:paraId="2BDCD02B"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LightningIgnitionsBinomialB0   10.</w:t>
      </w:r>
      <w:r>
        <w:rPr>
          <w:rFonts w:ascii="Courier New" w:hAnsi="Courier New" w:cs="Courier New"/>
          <w:sz w:val="16"/>
          <w:szCs w:val="16"/>
        </w:rPr>
        <w:t>0</w:t>
      </w:r>
    </w:p>
    <w:p w14:paraId="512ADE4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LightningIgnitionsBinomialB1   -0.4</w:t>
      </w:r>
      <w:r>
        <w:rPr>
          <w:rFonts w:ascii="Courier New" w:hAnsi="Courier New" w:cs="Courier New"/>
          <w:sz w:val="16"/>
          <w:szCs w:val="16"/>
        </w:rPr>
        <w:t>00</w:t>
      </w:r>
      <w:r w:rsidRPr="00B607C9">
        <w:rPr>
          <w:rFonts w:ascii="Courier New" w:hAnsi="Courier New" w:cs="Courier New"/>
          <w:sz w:val="16"/>
          <w:szCs w:val="16"/>
        </w:rPr>
        <w:t xml:space="preserve">  </w:t>
      </w:r>
    </w:p>
    <w:p w14:paraId="749F4A9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AccidentalIgnitionsBinomialB0  2.</w:t>
      </w:r>
      <w:r>
        <w:rPr>
          <w:rFonts w:ascii="Courier New" w:hAnsi="Courier New" w:cs="Courier New"/>
          <w:sz w:val="16"/>
          <w:szCs w:val="16"/>
        </w:rPr>
        <w:t>6</w:t>
      </w:r>
    </w:p>
    <w:p w14:paraId="1DFEB25F"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AccidentalIgnitionsBinomialB1 -0.0002</w:t>
      </w:r>
    </w:p>
    <w:p w14:paraId="4F0D9CAF" w14:textId="77777777" w:rsidR="00BA0BC3" w:rsidRPr="00C85E0C" w:rsidRDefault="00BA0BC3" w:rsidP="00BA0BC3">
      <w:pPr>
        <w:pStyle w:val="textbody"/>
        <w:ind w:hanging="1152"/>
        <w:rPr>
          <w:rFonts w:ascii="Courier New" w:hAnsi="Courier New" w:cs="Courier New"/>
          <w:sz w:val="16"/>
          <w:szCs w:val="16"/>
        </w:rPr>
      </w:pPr>
    </w:p>
    <w:p w14:paraId="5840CBED"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MaximumFineFuels 60.0  &lt;&lt; Use the NECN primary log file to determine typical values</w:t>
      </w:r>
    </w:p>
    <w:p w14:paraId="48DC2195" w14:textId="77777777" w:rsidR="00BA0BC3" w:rsidRDefault="00BA0BC3" w:rsidP="00BA0BC3">
      <w:pPr>
        <w:pStyle w:val="textbody"/>
        <w:ind w:hanging="1152"/>
        <w:rPr>
          <w:rFonts w:ascii="Courier New" w:hAnsi="Courier New" w:cs="Courier New"/>
          <w:sz w:val="16"/>
          <w:szCs w:val="16"/>
        </w:rPr>
      </w:pPr>
    </w:p>
    <w:p w14:paraId="40012CD7"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08221A89"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MaximumRxWindSpeed 10.0</w:t>
      </w:r>
    </w:p>
    <w:p w14:paraId="1F60B8DD"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MaximumRxFireWeatherIndex 30.0</w:t>
      </w:r>
      <w:r>
        <w:rPr>
          <w:rFonts w:ascii="Courier New" w:hAnsi="Courier New" w:cs="Courier New"/>
          <w:sz w:val="16"/>
          <w:szCs w:val="16"/>
        </w:rPr>
        <w:t xml:space="preserve"> &lt;&lt; Optional</w:t>
      </w:r>
    </w:p>
    <w:p w14:paraId="5CA0A783"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MinimumRxFireWeatherIndex 5.0</w:t>
      </w:r>
      <w:r>
        <w:rPr>
          <w:rFonts w:ascii="Courier New" w:hAnsi="Courier New" w:cs="Courier New"/>
          <w:sz w:val="16"/>
          <w:szCs w:val="16"/>
        </w:rPr>
        <w:t xml:space="preserve"> &lt;&lt; Optional</w:t>
      </w:r>
    </w:p>
    <w:p w14:paraId="1A47336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MinimumRxRelativeHumidity 20.0</w:t>
      </w:r>
      <w:r>
        <w:rPr>
          <w:rFonts w:ascii="Courier New" w:hAnsi="Courier New" w:cs="Courier New"/>
          <w:sz w:val="16"/>
          <w:szCs w:val="16"/>
        </w:rPr>
        <w:tab/>
        <w:t>&lt;&lt;Optional</w:t>
      </w:r>
    </w:p>
    <w:p w14:paraId="388B6543" w14:textId="77777777" w:rsidR="00BA0BC3" w:rsidRPr="006E2BA6" w:rsidRDefault="00BA0BC3" w:rsidP="00BA0BC3">
      <w:pPr>
        <w:pStyle w:val="textbody"/>
        <w:ind w:hanging="1152"/>
        <w:rPr>
          <w:rFonts w:ascii="Courier New" w:hAnsi="Courier New" w:cs="Courier New"/>
          <w:sz w:val="16"/>
          <w:szCs w:val="16"/>
        </w:rPr>
      </w:pPr>
      <w:r w:rsidRPr="006E2BA6">
        <w:rPr>
          <w:rFonts w:ascii="Courier New" w:hAnsi="Courier New" w:cs="Courier New"/>
          <w:sz w:val="16"/>
          <w:szCs w:val="16"/>
        </w:rPr>
        <w:t>MaximumRxFireIntensity 1</w:t>
      </w:r>
      <w:r>
        <w:rPr>
          <w:rFonts w:ascii="Courier New" w:hAnsi="Courier New" w:cs="Courier New"/>
          <w:sz w:val="16"/>
          <w:szCs w:val="16"/>
        </w:rPr>
        <w:t xml:space="preserve"> </w:t>
      </w:r>
    </w:p>
    <w:p w14:paraId="56B87E53"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NumberRxAnnualFires 5</w:t>
      </w:r>
    </w:p>
    <w:p w14:paraId="7ED31ED3"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NumberRxDailyFires 10</w:t>
      </w:r>
    </w:p>
    <w:p w14:paraId="04527B58" w14:textId="77777777" w:rsidR="00BA0BC3" w:rsidRDefault="00BA0BC3" w:rsidP="00BA0BC3">
      <w:pPr>
        <w:pStyle w:val="textbody"/>
        <w:ind w:hanging="1152"/>
        <w:rPr>
          <w:rFonts w:ascii="Courier New" w:hAnsi="Courier New" w:cs="Courier New"/>
          <w:sz w:val="16"/>
          <w:szCs w:val="16"/>
        </w:rPr>
      </w:pPr>
      <w:r w:rsidRPr="00EB6F83">
        <w:rPr>
          <w:rFonts w:ascii="Courier New" w:hAnsi="Courier New" w:cs="Courier New"/>
          <w:sz w:val="16"/>
          <w:szCs w:val="16"/>
        </w:rPr>
        <w:t>FirstDayRxFires 2</w:t>
      </w:r>
      <w:r>
        <w:rPr>
          <w:rFonts w:ascii="Courier New" w:hAnsi="Courier New" w:cs="Courier New"/>
          <w:sz w:val="16"/>
          <w:szCs w:val="16"/>
        </w:rPr>
        <w:t>5</w:t>
      </w:r>
    </w:p>
    <w:p w14:paraId="6B5287A7"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lastRenderedPageBreak/>
        <w:t>LastDayRxFires 300</w:t>
      </w:r>
    </w:p>
    <w:p w14:paraId="582B03B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TargetRxSize 40</w:t>
      </w:r>
    </w:p>
    <w:p w14:paraId="053A2248"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RxZonesMap my-fire-zones.gis &lt;&lt; Optional</w:t>
      </w:r>
    </w:p>
    <w:p w14:paraId="2241CA5F" w14:textId="77777777" w:rsidR="00BA0BC3" w:rsidRPr="00C85E0C" w:rsidRDefault="00BA0BC3" w:rsidP="00BA0BC3">
      <w:pPr>
        <w:pStyle w:val="textbody"/>
        <w:ind w:hanging="1152"/>
        <w:rPr>
          <w:rFonts w:ascii="Courier New" w:hAnsi="Courier New" w:cs="Courier New"/>
          <w:sz w:val="16"/>
          <w:szCs w:val="16"/>
        </w:rPr>
      </w:pPr>
    </w:p>
    <w:p w14:paraId="50FD6A6A"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24E83E6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7CAF8DD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5E29FA4" w14:textId="77777777" w:rsidR="00BA0BC3" w:rsidRPr="00C85E0C" w:rsidRDefault="00BA0BC3" w:rsidP="00BA0BC3">
      <w:pPr>
        <w:pStyle w:val="textbody"/>
        <w:ind w:hanging="1152"/>
        <w:rPr>
          <w:rFonts w:ascii="Courier New" w:hAnsi="Courier New" w:cs="Courier New"/>
          <w:sz w:val="16"/>
          <w:szCs w:val="16"/>
        </w:rPr>
      </w:pPr>
    </w:p>
    <w:p w14:paraId="12134BB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094B9B8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SpreadProbabilityB1 0.085  &lt;&lt;FWI</w:t>
      </w:r>
    </w:p>
    <w:p w14:paraId="349AFFF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SpreadProbabilityB2 -0.005  &lt;&lt; fine fuels</w:t>
      </w:r>
    </w:p>
    <w:p w14:paraId="395A396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SpreadProbabilityB3 -0.33  &lt;&lt; wind speed</w:t>
      </w:r>
    </w:p>
    <w:p w14:paraId="55586D92" w14:textId="77777777" w:rsidR="00BA0BC3" w:rsidRPr="00C85E0C" w:rsidRDefault="00BA0BC3" w:rsidP="00BA0BC3">
      <w:pPr>
        <w:pStyle w:val="textbody"/>
        <w:ind w:hanging="1152"/>
        <w:rPr>
          <w:rFonts w:ascii="Courier New" w:hAnsi="Courier New" w:cs="Courier New"/>
          <w:sz w:val="16"/>
          <w:szCs w:val="16"/>
        </w:rPr>
      </w:pPr>
    </w:p>
    <w:p w14:paraId="3C705561"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Intercept</w:t>
      </w:r>
    </w:p>
    <w:p w14:paraId="3C882DD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SiteMortalityB0  0.0147128975  </w:t>
      </w:r>
    </w:p>
    <w:p w14:paraId="4F52CB59"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clay % in Soil.</w:t>
      </w:r>
    </w:p>
    <w:p w14:paraId="364FEB0D"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SiteMortalityB1  0.0001934199 </w:t>
      </w:r>
    </w:p>
    <w:p w14:paraId="32F923C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previous years annual ET. </w:t>
      </w:r>
    </w:p>
    <w:p w14:paraId="1ADE1270"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SiteMortalityB2  -0.0000066155 </w:t>
      </w:r>
    </w:p>
    <w:p w14:paraId="54760C4E"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Effective Windspeed. </w:t>
      </w:r>
    </w:p>
    <w:p w14:paraId="4FC3005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SiteMortalityB3 -0.0004681531  </w:t>
      </w:r>
    </w:p>
    <w:p w14:paraId="06F050E3"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The parameter fit for site level Climatic Water Deficit (PET-AET). </w:t>
      </w:r>
    </w:p>
    <w:p w14:paraId="4C5BDB0C"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SiteMortalityB4 -0.0000009813  </w:t>
      </w:r>
    </w:p>
    <w:p w14:paraId="7AEF393E" w14:textId="2DB61641"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fine fuels (</w:t>
      </w:r>
      <w:r w:rsidR="001C1DAC">
        <w:rPr>
          <w:rFonts w:ascii="Courier New" w:hAnsi="Courier New" w:cs="Courier New"/>
          <w:sz w:val="16"/>
          <w:szCs w:val="16"/>
        </w:rPr>
        <w:t>ex</w:t>
      </w:r>
      <w:r w:rsidRPr="00B607C9">
        <w:rPr>
          <w:rFonts w:ascii="Courier New" w:hAnsi="Courier New" w:cs="Courier New"/>
          <w:sz w:val="16"/>
          <w:szCs w:val="16"/>
        </w:rPr>
        <w:t>cluding ladder fuels).</w:t>
      </w:r>
    </w:p>
    <w:p w14:paraId="4673F037"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SiteMortalityB5 0.00000  </w:t>
      </w:r>
    </w:p>
    <w:p w14:paraId="13AA899B" w14:textId="442D8A0E" w:rsidR="001C1DAC" w:rsidRDefault="001C1DAC" w:rsidP="001C1DAC">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w:t>
      </w:r>
      <w:r>
        <w:rPr>
          <w:rFonts w:ascii="Courier New" w:hAnsi="Courier New" w:cs="Courier New"/>
          <w:sz w:val="16"/>
          <w:szCs w:val="16"/>
        </w:rPr>
        <w:t>ladder</w:t>
      </w:r>
      <w:r w:rsidRPr="00B607C9">
        <w:rPr>
          <w:rFonts w:ascii="Courier New" w:hAnsi="Courier New" w:cs="Courier New"/>
          <w:sz w:val="16"/>
          <w:szCs w:val="16"/>
        </w:rPr>
        <w:t xml:space="preserve"> fuels</w:t>
      </w:r>
      <w:r>
        <w:rPr>
          <w:rFonts w:ascii="Courier New" w:hAnsi="Courier New" w:cs="Courier New"/>
          <w:sz w:val="16"/>
          <w:szCs w:val="16"/>
        </w:rPr>
        <w:t>.</w:t>
      </w:r>
    </w:p>
    <w:p w14:paraId="106DC43F" w14:textId="43B7BF12" w:rsidR="001C1DAC" w:rsidRDefault="001C1DAC" w:rsidP="001C1DAC">
      <w:pPr>
        <w:pStyle w:val="textbody"/>
        <w:ind w:hanging="1152"/>
        <w:rPr>
          <w:rFonts w:ascii="Courier New" w:hAnsi="Courier New" w:cs="Courier New"/>
          <w:sz w:val="16"/>
          <w:szCs w:val="16"/>
        </w:rPr>
      </w:pPr>
      <w:r w:rsidRPr="00B607C9">
        <w:rPr>
          <w:rFonts w:ascii="Courier New" w:hAnsi="Courier New" w:cs="Courier New"/>
          <w:sz w:val="16"/>
          <w:szCs w:val="16"/>
        </w:rPr>
        <w:t>SiteMortalityB</w:t>
      </w:r>
      <w:r>
        <w:rPr>
          <w:rFonts w:ascii="Courier New" w:hAnsi="Courier New" w:cs="Courier New"/>
          <w:sz w:val="16"/>
          <w:szCs w:val="16"/>
        </w:rPr>
        <w:t>6</w:t>
      </w:r>
      <w:r w:rsidRPr="00B607C9">
        <w:rPr>
          <w:rFonts w:ascii="Courier New" w:hAnsi="Courier New" w:cs="Courier New"/>
          <w:sz w:val="16"/>
          <w:szCs w:val="16"/>
        </w:rPr>
        <w:t xml:space="preserve"> 0.00000  </w:t>
      </w:r>
    </w:p>
    <w:p w14:paraId="0BD878F4" w14:textId="77777777" w:rsidR="00510014" w:rsidRDefault="00510014" w:rsidP="00BA0BC3">
      <w:pPr>
        <w:pStyle w:val="textbody"/>
        <w:ind w:hanging="1152"/>
        <w:rPr>
          <w:rFonts w:ascii="Courier New" w:hAnsi="Courier New" w:cs="Courier New"/>
          <w:sz w:val="16"/>
          <w:szCs w:val="16"/>
        </w:rPr>
      </w:pPr>
    </w:p>
    <w:p w14:paraId="68D34F03" w14:textId="1E5707F1"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 xml:space="preserve">LadderFuelSpeciesList </w:t>
      </w:r>
    </w:p>
    <w:p w14:paraId="0D8B088D"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acersacc pinustro</w:t>
      </w:r>
    </w:p>
    <w:p w14:paraId="29D3B043" w14:textId="77777777" w:rsidR="00BA0BC3" w:rsidRPr="00C85E0C" w:rsidRDefault="00BA0BC3" w:rsidP="00BA0BC3">
      <w:pPr>
        <w:pStyle w:val="textbody"/>
        <w:ind w:hanging="1152"/>
        <w:rPr>
          <w:rFonts w:ascii="Courier New" w:hAnsi="Courier New" w:cs="Courier New"/>
          <w:sz w:val="16"/>
          <w:szCs w:val="16"/>
        </w:rPr>
      </w:pPr>
    </w:p>
    <w:p w14:paraId="391DC62B" w14:textId="77777777" w:rsidR="00BA0BC3" w:rsidRPr="00572D68" w:rsidRDefault="00BA0BC3" w:rsidP="00BA0BC3">
      <w:pPr>
        <w:pStyle w:val="textbody"/>
        <w:ind w:hanging="1152"/>
        <w:rPr>
          <w:rFonts w:ascii="Courier New" w:hAnsi="Courier New" w:cs="Courier New"/>
          <w:sz w:val="16"/>
          <w:szCs w:val="16"/>
        </w:rPr>
      </w:pPr>
      <w:r w:rsidRPr="00572D68">
        <w:rPr>
          <w:rFonts w:ascii="Courier New" w:hAnsi="Courier New" w:cs="Courier New"/>
          <w:sz w:val="16"/>
          <w:szCs w:val="16"/>
        </w:rPr>
        <w:t>SuppressionMaxWindSpeed 40</w:t>
      </w:r>
    </w:p>
    <w:p w14:paraId="46483291" w14:textId="50FB74C5" w:rsidR="00BA0BC3" w:rsidRPr="00572D68" w:rsidRDefault="00510014" w:rsidP="00BA0BC3">
      <w:pPr>
        <w:pStyle w:val="textbody"/>
        <w:ind w:hanging="1152"/>
        <w:rPr>
          <w:rFonts w:ascii="Courier New" w:hAnsi="Courier New" w:cs="Courier New"/>
          <w:sz w:val="16"/>
          <w:szCs w:val="16"/>
        </w:rPr>
      </w:pPr>
      <w:r>
        <w:rPr>
          <w:rFonts w:ascii="Courier New" w:hAnsi="Courier New" w:cs="Courier New"/>
          <w:sz w:val="16"/>
          <w:szCs w:val="16"/>
        </w:rPr>
        <w:t>Suppression_CSV_File</w:t>
      </w:r>
      <w:r w:rsidR="00BA0BC3" w:rsidRPr="00572D68">
        <w:rPr>
          <w:rFonts w:ascii="Courier New" w:hAnsi="Courier New" w:cs="Courier New"/>
          <w:sz w:val="16"/>
          <w:szCs w:val="16"/>
        </w:rPr>
        <w:t xml:space="preserve">  </w:t>
      </w:r>
      <w:r>
        <w:rPr>
          <w:rFonts w:ascii="Courier New" w:hAnsi="Courier New" w:cs="Courier New"/>
          <w:sz w:val="16"/>
          <w:szCs w:val="16"/>
        </w:rPr>
        <w:t>Example_Suppression.csv</w:t>
      </w:r>
    </w:p>
    <w:p w14:paraId="77DFC3DA" w14:textId="77777777" w:rsidR="00BA0BC3" w:rsidRPr="00572D68" w:rsidRDefault="00BA0BC3" w:rsidP="00BA0BC3">
      <w:pPr>
        <w:pStyle w:val="textbody"/>
        <w:ind w:hanging="1152"/>
        <w:rPr>
          <w:rFonts w:ascii="Courier New" w:hAnsi="Courier New" w:cs="Courier New"/>
          <w:sz w:val="16"/>
          <w:szCs w:val="16"/>
        </w:rPr>
      </w:pPr>
    </w:p>
    <w:p w14:paraId="5E69768F" w14:textId="77777777" w:rsidR="00BA0BC3" w:rsidRPr="00572D68" w:rsidRDefault="00BA0BC3" w:rsidP="00BA0BC3">
      <w:pPr>
        <w:pStyle w:val="textbody"/>
        <w:ind w:hanging="1152"/>
        <w:rPr>
          <w:rFonts w:ascii="Courier New" w:hAnsi="Courier New" w:cs="Courier New"/>
          <w:sz w:val="16"/>
          <w:szCs w:val="16"/>
        </w:rPr>
      </w:pPr>
      <w:r w:rsidRPr="00572D68">
        <w:rPr>
          <w:rFonts w:ascii="Courier New" w:hAnsi="Courier New" w:cs="Courier New"/>
          <w:sz w:val="16"/>
          <w:szCs w:val="16"/>
        </w:rPr>
        <w:t>DeadWoodTable</w:t>
      </w:r>
    </w:p>
    <w:p w14:paraId="0EF6293D" w14:textId="77777777" w:rsidR="00BA0BC3" w:rsidRPr="00572D68" w:rsidRDefault="00BA0BC3" w:rsidP="00BA0BC3">
      <w:pPr>
        <w:pStyle w:val="textbody"/>
        <w:ind w:hanging="1152"/>
        <w:rPr>
          <w:rFonts w:ascii="Courier New" w:hAnsi="Courier New" w:cs="Courier New"/>
          <w:sz w:val="16"/>
          <w:szCs w:val="16"/>
        </w:rPr>
      </w:pPr>
      <w:r>
        <w:rPr>
          <w:rFonts w:ascii="Courier New" w:hAnsi="Courier New" w:cs="Courier New"/>
          <w:sz w:val="16"/>
          <w:szCs w:val="16"/>
        </w:rPr>
        <w:t>acersacc  2</w:t>
      </w:r>
      <w:r w:rsidRPr="00572D68">
        <w:rPr>
          <w:rFonts w:ascii="Courier New" w:hAnsi="Courier New" w:cs="Courier New"/>
          <w:sz w:val="16"/>
          <w:szCs w:val="16"/>
        </w:rPr>
        <w:t>0</w:t>
      </w:r>
    </w:p>
    <w:p w14:paraId="1498C21C"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pinustro  2</w:t>
      </w:r>
      <w:r w:rsidRPr="00572D68">
        <w:rPr>
          <w:rFonts w:ascii="Courier New" w:hAnsi="Courier New" w:cs="Courier New"/>
          <w:sz w:val="16"/>
          <w:szCs w:val="16"/>
        </w:rPr>
        <w:t>0</w:t>
      </w:r>
    </w:p>
    <w:p w14:paraId="435B6172" w14:textId="77777777" w:rsidR="00BA0BC3" w:rsidRPr="00780AAA" w:rsidRDefault="00BA0BC3" w:rsidP="00BA0BC3">
      <w:pPr>
        <w:pStyle w:val="textbody"/>
        <w:spacing w:after="0"/>
        <w:ind w:hanging="1152"/>
        <w:rPr>
          <w:rFonts w:ascii="Courier New" w:hAnsi="Courier New" w:cs="Courier New"/>
          <w:sz w:val="16"/>
          <w:szCs w:val="16"/>
        </w:rPr>
      </w:pPr>
    </w:p>
    <w:p w14:paraId="61A02AFF" w14:textId="7BBF82EF" w:rsidR="00C85E0C" w:rsidRPr="00780AAA" w:rsidRDefault="00C85E0C" w:rsidP="00BA0BC3">
      <w:pPr>
        <w:pStyle w:val="textbody"/>
        <w:rPr>
          <w:rFonts w:ascii="Courier New" w:hAnsi="Courier New" w:cs="Courier New"/>
          <w:sz w:val="16"/>
          <w:szCs w:val="16"/>
        </w:rPr>
      </w:pPr>
    </w:p>
    <w:sectPr w:rsidR="00C85E0C" w:rsidRPr="00780AAA" w:rsidSect="00126CD7">
      <w:headerReference w:type="default" r:id="rId12"/>
      <w:footerReference w:type="default" r:id="rId13"/>
      <w:pgSz w:w="12240" w:h="15840" w:code="1"/>
      <w:pgMar w:top="1440" w:right="1440" w:bottom="1440" w:left="1440" w:header="935"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0FF3" w16cex:dateUtc="2021-02-09T18:43:00Z"/>
  <w16cex:commentExtensible w16cex:durableId="23CD0FF9" w16cex:dateUtc="2021-02-09T18:43:00Z"/>
  <w16cex:commentExtensible w16cex:durableId="23CD1099" w16cex:dateUtc="2021-02-09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A477D" w16cid:durableId="23CD0EFF"/>
  <w16cid:commentId w16cid:paraId="601057FE" w16cid:durableId="23CD0FF3"/>
  <w16cid:commentId w16cid:paraId="4721682B" w16cid:durableId="23CD0FF9"/>
  <w16cid:commentId w16cid:paraId="7E66C583" w16cid:durableId="23CD10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32E8A" w14:textId="77777777" w:rsidR="00306E76" w:rsidRDefault="00306E76">
      <w:r>
        <w:separator/>
      </w:r>
    </w:p>
  </w:endnote>
  <w:endnote w:type="continuationSeparator" w:id="0">
    <w:p w14:paraId="6E4896E1" w14:textId="77777777" w:rsidR="00306E76" w:rsidRDefault="00306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3322D19E" w:rsidR="001073AC" w:rsidRDefault="001073A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B7BF6">
      <w:rPr>
        <w:rFonts w:ascii="Arial" w:hAnsi="Arial" w:cs="Arial"/>
        <w:noProof/>
      </w:rPr>
      <w:t>1</w:t>
    </w:r>
    <w:r>
      <w:rPr>
        <w:rFonts w:ascii="Arial" w:hAnsi="Arial" w:cs="Arial"/>
      </w:rPr>
      <w:fldChar w:fldCharType="end"/>
    </w:r>
    <w:bookmarkStart w:id="133" w:name="_Ref133898947"/>
    <w:bookmarkStart w:id="134" w:name="_Ref75418953"/>
    <w:bookmarkEnd w:id="133"/>
    <w:r>
      <w:rPr>
        <w:rFonts w:ascii="Arial" w:hAnsi="Arial" w:cs="Arial"/>
      </w:rPr>
      <w:t xml:space="preserve"> -</w:t>
    </w:r>
  </w:p>
  <w:bookmarkEnd w:id="134"/>
  <w:p w14:paraId="32F3F215" w14:textId="77777777" w:rsidR="001073AC" w:rsidRDefault="00107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B300D" w14:textId="77777777" w:rsidR="00306E76" w:rsidRDefault="00306E76">
      <w:r>
        <w:separator/>
      </w:r>
    </w:p>
  </w:footnote>
  <w:footnote w:type="continuationSeparator" w:id="0">
    <w:p w14:paraId="25990688" w14:textId="77777777" w:rsidR="00306E76" w:rsidRDefault="00306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1073AC" w:rsidRDefault="001073A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49861499" w:rsidR="001073AC" w:rsidRDefault="00306E76">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1073AC">
      <w:t xml:space="preserve">LANDIS-II SCRPPLE Extension </w:t>
    </w:r>
    <w:r>
      <w:fldChar w:fldCharType="end"/>
    </w:r>
    <w:r w:rsidR="001073AC">
      <w:t>v3.0-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8"/>
  </w:num>
  <w:num w:numId="3">
    <w:abstractNumId w:val="9"/>
  </w:num>
  <w:num w:numId="4">
    <w:abstractNumId w:val="0"/>
  </w:num>
  <w:num w:numId="5">
    <w:abstractNumId w:val="1"/>
  </w:num>
  <w:num w:numId="6">
    <w:abstractNumId w:val="7"/>
  </w:num>
  <w:num w:numId="7">
    <w:abstractNumId w:val="8"/>
  </w:num>
  <w:num w:numId="8">
    <w:abstractNumId w:val="8"/>
  </w:num>
  <w:num w:numId="9">
    <w:abstractNumId w:val="8"/>
  </w:num>
  <w:num w:numId="10">
    <w:abstractNumId w:val="8"/>
  </w:num>
  <w:num w:numId="11">
    <w:abstractNumId w:val="8"/>
  </w:num>
  <w:num w:numId="12">
    <w:abstractNumId w:val="2"/>
  </w:num>
  <w:num w:numId="13">
    <w:abstractNumId w:val="3"/>
  </w:num>
  <w:num w:numId="14">
    <w:abstractNumId w:val="6"/>
  </w:num>
  <w:num w:numId="15">
    <w:abstractNumId w:val="4"/>
  </w:num>
  <w:num w:numId="16">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chary Robbins">
    <w15:presenceInfo w15:providerId="Windows Live" w15:userId="f06ca7c57a3d46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6D34"/>
    <w:rsid w:val="000C2DBB"/>
    <w:rsid w:val="000D4C9E"/>
    <w:rsid w:val="000E1D57"/>
    <w:rsid w:val="000E4964"/>
    <w:rsid w:val="000E4B53"/>
    <w:rsid w:val="000F37CF"/>
    <w:rsid w:val="000F69B9"/>
    <w:rsid w:val="001003FF"/>
    <w:rsid w:val="001073AC"/>
    <w:rsid w:val="00116056"/>
    <w:rsid w:val="00123DBF"/>
    <w:rsid w:val="00126CD7"/>
    <w:rsid w:val="00131B07"/>
    <w:rsid w:val="00133C16"/>
    <w:rsid w:val="00146F72"/>
    <w:rsid w:val="00157E08"/>
    <w:rsid w:val="001656B9"/>
    <w:rsid w:val="00166B13"/>
    <w:rsid w:val="0016780D"/>
    <w:rsid w:val="00177FAC"/>
    <w:rsid w:val="00192A54"/>
    <w:rsid w:val="001B605C"/>
    <w:rsid w:val="001B7B0A"/>
    <w:rsid w:val="001B7BF6"/>
    <w:rsid w:val="001B7FD6"/>
    <w:rsid w:val="001C1DAC"/>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0FC"/>
    <w:rsid w:val="002A49D7"/>
    <w:rsid w:val="002D12F1"/>
    <w:rsid w:val="002F7D50"/>
    <w:rsid w:val="00302A26"/>
    <w:rsid w:val="00306E76"/>
    <w:rsid w:val="0033304E"/>
    <w:rsid w:val="0033438C"/>
    <w:rsid w:val="00351F8D"/>
    <w:rsid w:val="00354BCD"/>
    <w:rsid w:val="00363CEC"/>
    <w:rsid w:val="003840C1"/>
    <w:rsid w:val="00385514"/>
    <w:rsid w:val="0038620C"/>
    <w:rsid w:val="003A66EF"/>
    <w:rsid w:val="003B36E6"/>
    <w:rsid w:val="003B47CC"/>
    <w:rsid w:val="003D2F9E"/>
    <w:rsid w:val="003D3D9B"/>
    <w:rsid w:val="003D7018"/>
    <w:rsid w:val="003E11B3"/>
    <w:rsid w:val="003F03BF"/>
    <w:rsid w:val="003F0F20"/>
    <w:rsid w:val="003F2490"/>
    <w:rsid w:val="00437672"/>
    <w:rsid w:val="00463C7B"/>
    <w:rsid w:val="0048724A"/>
    <w:rsid w:val="00493941"/>
    <w:rsid w:val="0049659F"/>
    <w:rsid w:val="004A3759"/>
    <w:rsid w:val="004A5F84"/>
    <w:rsid w:val="004C62FA"/>
    <w:rsid w:val="004D50A7"/>
    <w:rsid w:val="004F2BEE"/>
    <w:rsid w:val="004F35C0"/>
    <w:rsid w:val="004F52AE"/>
    <w:rsid w:val="00505D50"/>
    <w:rsid w:val="00510014"/>
    <w:rsid w:val="00525624"/>
    <w:rsid w:val="005371C0"/>
    <w:rsid w:val="00540651"/>
    <w:rsid w:val="00543D8F"/>
    <w:rsid w:val="00545F7B"/>
    <w:rsid w:val="00550CBF"/>
    <w:rsid w:val="00557E13"/>
    <w:rsid w:val="005603A9"/>
    <w:rsid w:val="005631CA"/>
    <w:rsid w:val="00572D68"/>
    <w:rsid w:val="00572FD3"/>
    <w:rsid w:val="005741A5"/>
    <w:rsid w:val="00576A14"/>
    <w:rsid w:val="005944B4"/>
    <w:rsid w:val="005A1247"/>
    <w:rsid w:val="005A1821"/>
    <w:rsid w:val="005A62C4"/>
    <w:rsid w:val="005B62EE"/>
    <w:rsid w:val="005C39F1"/>
    <w:rsid w:val="005D2EDC"/>
    <w:rsid w:val="005E4DEF"/>
    <w:rsid w:val="005E5753"/>
    <w:rsid w:val="005F5F0B"/>
    <w:rsid w:val="005F71EA"/>
    <w:rsid w:val="00606BC3"/>
    <w:rsid w:val="00615740"/>
    <w:rsid w:val="00621BC8"/>
    <w:rsid w:val="0063288F"/>
    <w:rsid w:val="00641E06"/>
    <w:rsid w:val="0064722B"/>
    <w:rsid w:val="00661468"/>
    <w:rsid w:val="00673E3B"/>
    <w:rsid w:val="0068188B"/>
    <w:rsid w:val="00685B3A"/>
    <w:rsid w:val="00694F26"/>
    <w:rsid w:val="006A1A19"/>
    <w:rsid w:val="006A6979"/>
    <w:rsid w:val="006D1D60"/>
    <w:rsid w:val="006D3972"/>
    <w:rsid w:val="006E2BA6"/>
    <w:rsid w:val="006F1EC9"/>
    <w:rsid w:val="00701A28"/>
    <w:rsid w:val="0070398B"/>
    <w:rsid w:val="00704993"/>
    <w:rsid w:val="00706F40"/>
    <w:rsid w:val="00714A2B"/>
    <w:rsid w:val="007201C5"/>
    <w:rsid w:val="00721FD6"/>
    <w:rsid w:val="00726F8F"/>
    <w:rsid w:val="0073048B"/>
    <w:rsid w:val="007505BE"/>
    <w:rsid w:val="007527D5"/>
    <w:rsid w:val="00752BE2"/>
    <w:rsid w:val="007543B8"/>
    <w:rsid w:val="00763373"/>
    <w:rsid w:val="0077276B"/>
    <w:rsid w:val="00780AAA"/>
    <w:rsid w:val="00781DC9"/>
    <w:rsid w:val="0079458F"/>
    <w:rsid w:val="007D6A3A"/>
    <w:rsid w:val="007D74F4"/>
    <w:rsid w:val="007E6661"/>
    <w:rsid w:val="007E71CE"/>
    <w:rsid w:val="008073FB"/>
    <w:rsid w:val="008133DF"/>
    <w:rsid w:val="00821748"/>
    <w:rsid w:val="008276A7"/>
    <w:rsid w:val="008401C8"/>
    <w:rsid w:val="00846184"/>
    <w:rsid w:val="00846665"/>
    <w:rsid w:val="00862666"/>
    <w:rsid w:val="00865AD4"/>
    <w:rsid w:val="00870454"/>
    <w:rsid w:val="008705BC"/>
    <w:rsid w:val="00885426"/>
    <w:rsid w:val="00890815"/>
    <w:rsid w:val="008A0CB3"/>
    <w:rsid w:val="008A7D94"/>
    <w:rsid w:val="008C3959"/>
    <w:rsid w:val="008D5486"/>
    <w:rsid w:val="008E5E55"/>
    <w:rsid w:val="009027C6"/>
    <w:rsid w:val="00907ABC"/>
    <w:rsid w:val="00917348"/>
    <w:rsid w:val="00926FE5"/>
    <w:rsid w:val="0093166A"/>
    <w:rsid w:val="009464CF"/>
    <w:rsid w:val="0096363D"/>
    <w:rsid w:val="00967293"/>
    <w:rsid w:val="0097600B"/>
    <w:rsid w:val="009A645D"/>
    <w:rsid w:val="009B0195"/>
    <w:rsid w:val="009B43E9"/>
    <w:rsid w:val="009D6363"/>
    <w:rsid w:val="009D7552"/>
    <w:rsid w:val="009E007E"/>
    <w:rsid w:val="009E16D5"/>
    <w:rsid w:val="009E35AB"/>
    <w:rsid w:val="009F7A13"/>
    <w:rsid w:val="00A20375"/>
    <w:rsid w:val="00A6198E"/>
    <w:rsid w:val="00A72D08"/>
    <w:rsid w:val="00A9642D"/>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253B"/>
    <w:rsid w:val="00D74914"/>
    <w:rsid w:val="00D81E29"/>
    <w:rsid w:val="00D93664"/>
    <w:rsid w:val="00DB3CB1"/>
    <w:rsid w:val="00DC0E3B"/>
    <w:rsid w:val="00DD5D94"/>
    <w:rsid w:val="00DD6182"/>
    <w:rsid w:val="00DD6EB7"/>
    <w:rsid w:val="00DE0241"/>
    <w:rsid w:val="00E12EB9"/>
    <w:rsid w:val="00E14DA4"/>
    <w:rsid w:val="00E23539"/>
    <w:rsid w:val="00E2445E"/>
    <w:rsid w:val="00E24AD1"/>
    <w:rsid w:val="00E67770"/>
    <w:rsid w:val="00E841A6"/>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uiPriority w:val="39"/>
    <w:rsid w:val="00126CD7"/>
    <w:pPr>
      <w:ind w:left="720"/>
    </w:pPr>
    <w:rPr>
      <w:rFonts w:eastAsia="SimSun"/>
      <w:sz w:val="18"/>
      <w:szCs w:val="18"/>
      <w:lang w:eastAsia="zh-CN"/>
    </w:rPr>
  </w:style>
  <w:style w:type="paragraph" w:styleId="TOC5">
    <w:name w:val="toc 5"/>
    <w:basedOn w:val="Normal"/>
    <w:next w:val="Normal"/>
    <w:autoRedefine/>
    <w:uiPriority w:val="39"/>
    <w:rsid w:val="00126CD7"/>
    <w:pPr>
      <w:ind w:left="960"/>
    </w:pPr>
    <w:rPr>
      <w:rFonts w:eastAsia="SimSun"/>
      <w:sz w:val="18"/>
      <w:szCs w:val="18"/>
      <w:lang w:eastAsia="zh-CN"/>
    </w:rPr>
  </w:style>
  <w:style w:type="paragraph" w:styleId="TOC6">
    <w:name w:val="toc 6"/>
    <w:basedOn w:val="Normal"/>
    <w:next w:val="Normal"/>
    <w:autoRedefine/>
    <w:uiPriority w:val="39"/>
    <w:rsid w:val="00126CD7"/>
    <w:pPr>
      <w:ind w:left="1200"/>
    </w:pPr>
    <w:rPr>
      <w:rFonts w:eastAsia="SimSun"/>
      <w:sz w:val="18"/>
      <w:szCs w:val="18"/>
      <w:lang w:eastAsia="zh-CN"/>
    </w:rPr>
  </w:style>
  <w:style w:type="paragraph" w:styleId="TOC7">
    <w:name w:val="toc 7"/>
    <w:basedOn w:val="Normal"/>
    <w:next w:val="Normal"/>
    <w:autoRedefine/>
    <w:uiPriority w:val="39"/>
    <w:rsid w:val="00126CD7"/>
    <w:pPr>
      <w:ind w:left="1440"/>
    </w:pPr>
    <w:rPr>
      <w:rFonts w:eastAsia="SimSun"/>
      <w:sz w:val="18"/>
      <w:szCs w:val="18"/>
      <w:lang w:eastAsia="zh-CN"/>
    </w:rPr>
  </w:style>
  <w:style w:type="paragraph" w:styleId="TOC8">
    <w:name w:val="toc 8"/>
    <w:basedOn w:val="Normal"/>
    <w:next w:val="Normal"/>
    <w:autoRedefine/>
    <w:uiPriority w:val="39"/>
    <w:rsid w:val="00126CD7"/>
    <w:pPr>
      <w:ind w:left="1680"/>
    </w:pPr>
    <w:rPr>
      <w:rFonts w:eastAsia="SimSun"/>
      <w:sz w:val="18"/>
      <w:szCs w:val="18"/>
      <w:lang w:eastAsia="zh-CN"/>
    </w:rPr>
  </w:style>
  <w:style w:type="paragraph" w:styleId="TOC9">
    <w:name w:val="toc 9"/>
    <w:basedOn w:val="Normal"/>
    <w:next w:val="Normal"/>
    <w:autoRedefine/>
    <w:uiPriority w:val="39"/>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 w:type="character" w:customStyle="1" w:styleId="UnresolvedMention">
    <w:name w:val="Unresolved Mention"/>
    <w:basedOn w:val="DefaultParagraphFont"/>
    <w:uiPriority w:val="99"/>
    <w:semiHidden/>
    <w:unhideWhenUsed/>
    <w:rsid w:val="002F7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NDIS-II-Foundation/Extension-SCRPPLE/tree/master/Supporting%20R%20Code/Mortality"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LANDIS-II-Foundation/Extension-SCRPPLE/tree/master/Supporting%20R%20Code/Spread/" TargetMode="External"/><Relationship Id="rId4" Type="http://schemas.openxmlformats.org/officeDocument/2006/relationships/settings" Target="settings.xml"/><Relationship Id="rId9" Type="http://schemas.openxmlformats.org/officeDocument/2006/relationships/hyperlink" Target="https://github.com/LANDIS-II-Foundation/Extension-SCRPPLE/tree/master/Supporting%20R%20Code/Ignition_FW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808C3-0A38-4ADF-89CA-B6CEE1E26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5918</Words>
  <Characters>33733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39572</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2</cp:revision>
  <cp:lastPrinted>2013-10-19T14:47:00Z</cp:lastPrinted>
  <dcterms:created xsi:type="dcterms:W3CDTF">2021-02-11T16:56:00Z</dcterms:created>
  <dcterms:modified xsi:type="dcterms:W3CDTF">2021-02-11T16:56:00Z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2.4</vt:lpwstr>
  </property>
</Properties>
</file>