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2924C6CF" w:rsidR="008401C8" w:rsidRDefault="008401C8" w:rsidP="00E841A6">
      <w:pPr>
        <w:pStyle w:val="titleline1"/>
        <w:spacing w:after="120"/>
      </w:pPr>
      <w:r>
        <w:t xml:space="preserve">LANDIS-II </w:t>
      </w:r>
      <w:r w:rsidR="00363CEC">
        <w:t xml:space="preserve">SCRPPLE </w:t>
      </w:r>
      <w:r w:rsidR="00E841A6">
        <w:t>(</w:t>
      </w:r>
      <w:r w:rsidR="009E007E">
        <w:t>v</w:t>
      </w:r>
      <w:r w:rsidR="002F7D50">
        <w:t>3.</w:t>
      </w:r>
      <w:r w:rsidR="00635512">
        <w:t>1</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0DAB4159"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1F3FE1">
        <w:rPr>
          <w:noProof/>
        </w:rPr>
        <w:t>June 24, 2021</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14:paraId="0BDC644C" w14:textId="05658747" w:rsidR="00FA6B88"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76115607" w:history="1">
        <w:r w:rsidR="00FA6B88" w:rsidRPr="006856ED">
          <w:rPr>
            <w:rStyle w:val="Hyperlink"/>
            <w:noProof/>
          </w:rPr>
          <w:t>1.</w:t>
        </w:r>
        <w:r w:rsidR="00FA6B88">
          <w:rPr>
            <w:rFonts w:asciiTheme="minorHAnsi" w:eastAsiaTheme="minorEastAsia" w:hAnsiTheme="minorHAnsi" w:cstheme="minorBidi"/>
            <w:b w:val="0"/>
            <w:bCs w:val="0"/>
            <w:caps w:val="0"/>
            <w:noProof/>
            <w:sz w:val="22"/>
            <w:szCs w:val="22"/>
            <w:lang w:eastAsia="en-US"/>
          </w:rPr>
          <w:tab/>
        </w:r>
        <w:r w:rsidR="00FA6B88" w:rsidRPr="006856ED">
          <w:rPr>
            <w:rStyle w:val="Hyperlink"/>
            <w:noProof/>
          </w:rPr>
          <w:t>Introduction</w:t>
        </w:r>
        <w:r w:rsidR="00FA6B88">
          <w:rPr>
            <w:noProof/>
            <w:webHidden/>
          </w:rPr>
          <w:tab/>
        </w:r>
        <w:r w:rsidR="00FA6B88">
          <w:rPr>
            <w:noProof/>
            <w:webHidden/>
          </w:rPr>
          <w:fldChar w:fldCharType="begin"/>
        </w:r>
        <w:r w:rsidR="00FA6B88">
          <w:rPr>
            <w:noProof/>
            <w:webHidden/>
          </w:rPr>
          <w:instrText xml:space="preserve"> PAGEREF _Toc76115607 \h </w:instrText>
        </w:r>
        <w:r w:rsidR="00FA6B88">
          <w:rPr>
            <w:noProof/>
            <w:webHidden/>
          </w:rPr>
        </w:r>
        <w:r w:rsidR="00FA6B88">
          <w:rPr>
            <w:noProof/>
            <w:webHidden/>
          </w:rPr>
          <w:fldChar w:fldCharType="separate"/>
        </w:r>
        <w:r w:rsidR="00FA6B88">
          <w:rPr>
            <w:noProof/>
            <w:webHidden/>
          </w:rPr>
          <w:t>3</w:t>
        </w:r>
        <w:r w:rsidR="00FA6B88">
          <w:rPr>
            <w:noProof/>
            <w:webHidden/>
          </w:rPr>
          <w:fldChar w:fldCharType="end"/>
        </w:r>
      </w:hyperlink>
    </w:p>
    <w:p w14:paraId="21006A57" w14:textId="38C75781"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08" w:history="1">
        <w:r w:rsidRPr="006856ED">
          <w:rPr>
            <w:rStyle w:val="Hyperlink"/>
            <w:noProof/>
          </w:rPr>
          <w:t>1.1.</w:t>
        </w:r>
        <w:r>
          <w:rPr>
            <w:rFonts w:asciiTheme="minorHAnsi" w:eastAsiaTheme="minorEastAsia" w:hAnsiTheme="minorHAnsi" w:cstheme="minorBidi"/>
            <w:noProof/>
            <w:sz w:val="22"/>
            <w:szCs w:val="22"/>
            <w:lang w:eastAsia="en-US"/>
          </w:rPr>
          <w:tab/>
        </w:r>
        <w:r w:rsidRPr="006856ED">
          <w:rPr>
            <w:rStyle w:val="Hyperlink"/>
            <w:noProof/>
          </w:rPr>
          <w:t>Fire Simulation</w:t>
        </w:r>
        <w:r>
          <w:rPr>
            <w:noProof/>
            <w:webHidden/>
          </w:rPr>
          <w:tab/>
        </w:r>
        <w:r>
          <w:rPr>
            <w:noProof/>
            <w:webHidden/>
          </w:rPr>
          <w:fldChar w:fldCharType="begin"/>
        </w:r>
        <w:r>
          <w:rPr>
            <w:noProof/>
            <w:webHidden/>
          </w:rPr>
          <w:instrText xml:space="preserve"> PAGEREF _Toc76115608 \h </w:instrText>
        </w:r>
        <w:r>
          <w:rPr>
            <w:noProof/>
            <w:webHidden/>
          </w:rPr>
        </w:r>
        <w:r>
          <w:rPr>
            <w:noProof/>
            <w:webHidden/>
          </w:rPr>
          <w:fldChar w:fldCharType="separate"/>
        </w:r>
        <w:r>
          <w:rPr>
            <w:noProof/>
            <w:webHidden/>
          </w:rPr>
          <w:t>3</w:t>
        </w:r>
        <w:r>
          <w:rPr>
            <w:noProof/>
            <w:webHidden/>
          </w:rPr>
          <w:fldChar w:fldCharType="end"/>
        </w:r>
      </w:hyperlink>
    </w:p>
    <w:p w14:paraId="27FC3DF6" w14:textId="70B61D5D" w:rsidR="00FA6B88" w:rsidRDefault="00FA6B8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09" w:history="1">
        <w:r w:rsidRPr="006856ED">
          <w:rPr>
            <w:rStyle w:val="Hyperlink"/>
            <w:noProof/>
          </w:rPr>
          <w:t>1.1.1.</w:t>
        </w:r>
        <w:r>
          <w:rPr>
            <w:rFonts w:asciiTheme="minorHAnsi" w:eastAsiaTheme="minorEastAsia" w:hAnsiTheme="minorHAnsi" w:cstheme="minorBidi"/>
            <w:i w:val="0"/>
            <w:iCs w:val="0"/>
            <w:noProof/>
            <w:sz w:val="22"/>
            <w:szCs w:val="22"/>
            <w:lang w:eastAsia="en-US"/>
          </w:rPr>
          <w:tab/>
        </w:r>
        <w:r w:rsidRPr="006856ED">
          <w:rPr>
            <w:rStyle w:val="Hyperlink"/>
            <w:noProof/>
          </w:rPr>
          <w:t>Ignition</w:t>
        </w:r>
        <w:r>
          <w:rPr>
            <w:noProof/>
            <w:webHidden/>
          </w:rPr>
          <w:tab/>
        </w:r>
        <w:r>
          <w:rPr>
            <w:noProof/>
            <w:webHidden/>
          </w:rPr>
          <w:fldChar w:fldCharType="begin"/>
        </w:r>
        <w:r>
          <w:rPr>
            <w:noProof/>
            <w:webHidden/>
          </w:rPr>
          <w:instrText xml:space="preserve"> PAGEREF _Toc76115609 \h </w:instrText>
        </w:r>
        <w:r>
          <w:rPr>
            <w:noProof/>
            <w:webHidden/>
          </w:rPr>
        </w:r>
        <w:r>
          <w:rPr>
            <w:noProof/>
            <w:webHidden/>
          </w:rPr>
          <w:fldChar w:fldCharType="separate"/>
        </w:r>
        <w:r>
          <w:rPr>
            <w:noProof/>
            <w:webHidden/>
          </w:rPr>
          <w:t>3</w:t>
        </w:r>
        <w:r>
          <w:rPr>
            <w:noProof/>
            <w:webHidden/>
          </w:rPr>
          <w:fldChar w:fldCharType="end"/>
        </w:r>
      </w:hyperlink>
    </w:p>
    <w:p w14:paraId="12E1BC3E" w14:textId="4A5390DB" w:rsidR="00FA6B88" w:rsidRDefault="00FA6B8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610" w:history="1">
        <w:r w:rsidRPr="006856ED">
          <w:rPr>
            <w:rStyle w:val="Hyperlink"/>
            <w:noProof/>
          </w:rPr>
          <w:t>1.1.1.1.</w:t>
        </w:r>
        <w:r>
          <w:rPr>
            <w:rFonts w:asciiTheme="minorHAnsi" w:eastAsiaTheme="minorEastAsia" w:hAnsiTheme="minorHAnsi" w:cstheme="minorBidi"/>
            <w:i w:val="0"/>
            <w:iCs w:val="0"/>
            <w:noProof/>
            <w:sz w:val="22"/>
            <w:szCs w:val="22"/>
            <w:lang w:eastAsia="en-US"/>
          </w:rPr>
          <w:tab/>
        </w:r>
        <w:r w:rsidRPr="006856ED">
          <w:rPr>
            <w:rStyle w:val="Hyperlink"/>
            <w:noProof/>
          </w:rPr>
          <w:t>Fire Spread: Lightning and Accidental</w:t>
        </w:r>
        <w:r>
          <w:rPr>
            <w:noProof/>
            <w:webHidden/>
          </w:rPr>
          <w:tab/>
        </w:r>
        <w:r>
          <w:rPr>
            <w:noProof/>
            <w:webHidden/>
          </w:rPr>
          <w:fldChar w:fldCharType="begin"/>
        </w:r>
        <w:r>
          <w:rPr>
            <w:noProof/>
            <w:webHidden/>
          </w:rPr>
          <w:instrText xml:space="preserve"> PAGEREF _Toc76115610 \h </w:instrText>
        </w:r>
        <w:r>
          <w:rPr>
            <w:noProof/>
            <w:webHidden/>
          </w:rPr>
        </w:r>
        <w:r>
          <w:rPr>
            <w:noProof/>
            <w:webHidden/>
          </w:rPr>
          <w:fldChar w:fldCharType="separate"/>
        </w:r>
        <w:r>
          <w:rPr>
            <w:noProof/>
            <w:webHidden/>
          </w:rPr>
          <w:t>4</w:t>
        </w:r>
        <w:r>
          <w:rPr>
            <w:noProof/>
            <w:webHidden/>
          </w:rPr>
          <w:fldChar w:fldCharType="end"/>
        </w:r>
      </w:hyperlink>
    </w:p>
    <w:p w14:paraId="78FF6100" w14:textId="3D9E81EC" w:rsidR="00FA6B88" w:rsidRDefault="00FA6B8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611" w:history="1">
        <w:r w:rsidRPr="006856ED">
          <w:rPr>
            <w:rStyle w:val="Hyperlink"/>
            <w:noProof/>
          </w:rPr>
          <w:t>1.1.1.2.</w:t>
        </w:r>
        <w:r>
          <w:rPr>
            <w:rFonts w:asciiTheme="minorHAnsi" w:eastAsiaTheme="minorEastAsia" w:hAnsiTheme="minorHAnsi" w:cstheme="minorBidi"/>
            <w:i w:val="0"/>
            <w:iCs w:val="0"/>
            <w:noProof/>
            <w:sz w:val="22"/>
            <w:szCs w:val="22"/>
            <w:lang w:eastAsia="en-US"/>
          </w:rPr>
          <w:tab/>
        </w:r>
        <w:r w:rsidRPr="006856ED">
          <w:rPr>
            <w:rStyle w:val="Hyperlink"/>
            <w:noProof/>
          </w:rPr>
          <w:t>Fire Spread: Prescribed Fires</w:t>
        </w:r>
        <w:r>
          <w:rPr>
            <w:noProof/>
            <w:webHidden/>
          </w:rPr>
          <w:tab/>
        </w:r>
        <w:r>
          <w:rPr>
            <w:noProof/>
            <w:webHidden/>
          </w:rPr>
          <w:fldChar w:fldCharType="begin"/>
        </w:r>
        <w:r>
          <w:rPr>
            <w:noProof/>
            <w:webHidden/>
          </w:rPr>
          <w:instrText xml:space="preserve"> PAGEREF _Toc76115611 \h </w:instrText>
        </w:r>
        <w:r>
          <w:rPr>
            <w:noProof/>
            <w:webHidden/>
          </w:rPr>
        </w:r>
        <w:r>
          <w:rPr>
            <w:noProof/>
            <w:webHidden/>
          </w:rPr>
          <w:fldChar w:fldCharType="separate"/>
        </w:r>
        <w:r>
          <w:rPr>
            <w:noProof/>
            <w:webHidden/>
          </w:rPr>
          <w:t>5</w:t>
        </w:r>
        <w:r>
          <w:rPr>
            <w:noProof/>
            <w:webHidden/>
          </w:rPr>
          <w:fldChar w:fldCharType="end"/>
        </w:r>
      </w:hyperlink>
    </w:p>
    <w:p w14:paraId="78392BF7" w14:textId="793CFF63" w:rsidR="00FA6B88" w:rsidRDefault="00FA6B8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612" w:history="1">
        <w:r w:rsidRPr="006856ED">
          <w:rPr>
            <w:rStyle w:val="Hyperlink"/>
            <w:noProof/>
          </w:rPr>
          <w:t>1.1.1.3.</w:t>
        </w:r>
        <w:r>
          <w:rPr>
            <w:rFonts w:asciiTheme="minorHAnsi" w:eastAsiaTheme="minorEastAsia" w:hAnsiTheme="minorHAnsi" w:cstheme="minorBidi"/>
            <w:i w:val="0"/>
            <w:iCs w:val="0"/>
            <w:noProof/>
            <w:sz w:val="22"/>
            <w:szCs w:val="22"/>
            <w:lang w:eastAsia="en-US"/>
          </w:rPr>
          <w:tab/>
        </w:r>
        <w:r w:rsidRPr="006856ED">
          <w:rPr>
            <w:rStyle w:val="Hyperlink"/>
            <w:noProof/>
          </w:rPr>
          <w:t>Fire Severity</w:t>
        </w:r>
        <w:r>
          <w:rPr>
            <w:noProof/>
            <w:webHidden/>
          </w:rPr>
          <w:tab/>
        </w:r>
        <w:r>
          <w:rPr>
            <w:noProof/>
            <w:webHidden/>
          </w:rPr>
          <w:fldChar w:fldCharType="begin"/>
        </w:r>
        <w:r>
          <w:rPr>
            <w:noProof/>
            <w:webHidden/>
          </w:rPr>
          <w:instrText xml:space="preserve"> PAGEREF _Toc76115612 \h </w:instrText>
        </w:r>
        <w:r>
          <w:rPr>
            <w:noProof/>
            <w:webHidden/>
          </w:rPr>
        </w:r>
        <w:r>
          <w:rPr>
            <w:noProof/>
            <w:webHidden/>
          </w:rPr>
          <w:fldChar w:fldCharType="separate"/>
        </w:r>
        <w:r>
          <w:rPr>
            <w:noProof/>
            <w:webHidden/>
          </w:rPr>
          <w:t>5</w:t>
        </w:r>
        <w:r>
          <w:rPr>
            <w:noProof/>
            <w:webHidden/>
          </w:rPr>
          <w:fldChar w:fldCharType="end"/>
        </w:r>
      </w:hyperlink>
    </w:p>
    <w:p w14:paraId="4458A362" w14:textId="2383D514"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13" w:history="1">
        <w:r w:rsidRPr="006856ED">
          <w:rPr>
            <w:rStyle w:val="Hyperlink"/>
            <w:noProof/>
          </w:rPr>
          <w:t>1.2.</w:t>
        </w:r>
        <w:r>
          <w:rPr>
            <w:rFonts w:asciiTheme="minorHAnsi" w:eastAsiaTheme="minorEastAsia" w:hAnsiTheme="minorHAnsi" w:cstheme="minorBidi"/>
            <w:noProof/>
            <w:sz w:val="22"/>
            <w:szCs w:val="22"/>
            <w:lang w:eastAsia="en-US"/>
          </w:rPr>
          <w:tab/>
        </w:r>
        <w:r w:rsidRPr="006856ED">
          <w:rPr>
            <w:rStyle w:val="Hyperlink"/>
            <w:noProof/>
          </w:rPr>
          <w:t>References</w:t>
        </w:r>
        <w:r>
          <w:rPr>
            <w:noProof/>
            <w:webHidden/>
          </w:rPr>
          <w:tab/>
        </w:r>
        <w:r>
          <w:rPr>
            <w:noProof/>
            <w:webHidden/>
          </w:rPr>
          <w:fldChar w:fldCharType="begin"/>
        </w:r>
        <w:r>
          <w:rPr>
            <w:noProof/>
            <w:webHidden/>
          </w:rPr>
          <w:instrText xml:space="preserve"> PAGEREF _Toc76115613 \h </w:instrText>
        </w:r>
        <w:r>
          <w:rPr>
            <w:noProof/>
            <w:webHidden/>
          </w:rPr>
        </w:r>
        <w:r>
          <w:rPr>
            <w:noProof/>
            <w:webHidden/>
          </w:rPr>
          <w:fldChar w:fldCharType="separate"/>
        </w:r>
        <w:r>
          <w:rPr>
            <w:noProof/>
            <w:webHidden/>
          </w:rPr>
          <w:t>6</w:t>
        </w:r>
        <w:r>
          <w:rPr>
            <w:noProof/>
            <w:webHidden/>
          </w:rPr>
          <w:fldChar w:fldCharType="end"/>
        </w:r>
      </w:hyperlink>
    </w:p>
    <w:p w14:paraId="1780BBCC" w14:textId="42A29AC1"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14" w:history="1">
        <w:r w:rsidRPr="006856ED">
          <w:rPr>
            <w:rStyle w:val="Hyperlink"/>
            <w:noProof/>
          </w:rPr>
          <w:t>1.3.</w:t>
        </w:r>
        <w:r>
          <w:rPr>
            <w:rFonts w:asciiTheme="minorHAnsi" w:eastAsiaTheme="minorEastAsia" w:hAnsiTheme="minorHAnsi" w:cstheme="minorBidi"/>
            <w:noProof/>
            <w:sz w:val="22"/>
            <w:szCs w:val="22"/>
            <w:lang w:eastAsia="en-US"/>
          </w:rPr>
          <w:tab/>
        </w:r>
        <w:r w:rsidRPr="006856ED">
          <w:rPr>
            <w:rStyle w:val="Hyperlink"/>
            <w:noProof/>
          </w:rPr>
          <w:t>Acknowledgments</w:t>
        </w:r>
        <w:r>
          <w:rPr>
            <w:noProof/>
            <w:webHidden/>
          </w:rPr>
          <w:tab/>
        </w:r>
        <w:r>
          <w:rPr>
            <w:noProof/>
            <w:webHidden/>
          </w:rPr>
          <w:fldChar w:fldCharType="begin"/>
        </w:r>
        <w:r>
          <w:rPr>
            <w:noProof/>
            <w:webHidden/>
          </w:rPr>
          <w:instrText xml:space="preserve"> PAGEREF _Toc76115614 \h </w:instrText>
        </w:r>
        <w:r>
          <w:rPr>
            <w:noProof/>
            <w:webHidden/>
          </w:rPr>
        </w:r>
        <w:r>
          <w:rPr>
            <w:noProof/>
            <w:webHidden/>
          </w:rPr>
          <w:fldChar w:fldCharType="separate"/>
        </w:r>
        <w:r>
          <w:rPr>
            <w:noProof/>
            <w:webHidden/>
          </w:rPr>
          <w:t>7</w:t>
        </w:r>
        <w:r>
          <w:rPr>
            <w:noProof/>
            <w:webHidden/>
          </w:rPr>
          <w:fldChar w:fldCharType="end"/>
        </w:r>
      </w:hyperlink>
    </w:p>
    <w:p w14:paraId="40B148BE" w14:textId="4759BDD1"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15" w:history="1">
        <w:r w:rsidRPr="006856ED">
          <w:rPr>
            <w:rStyle w:val="Hyperlink"/>
            <w:noProof/>
          </w:rPr>
          <w:t>1.4.</w:t>
        </w:r>
        <w:r>
          <w:rPr>
            <w:rFonts w:asciiTheme="minorHAnsi" w:eastAsiaTheme="minorEastAsia" w:hAnsiTheme="minorHAnsi" w:cstheme="minorBidi"/>
            <w:noProof/>
            <w:sz w:val="22"/>
            <w:szCs w:val="22"/>
            <w:lang w:eastAsia="en-US"/>
          </w:rPr>
          <w:tab/>
        </w:r>
        <w:r w:rsidRPr="006856ED">
          <w:rPr>
            <w:rStyle w:val="Hyperlink"/>
            <w:noProof/>
          </w:rPr>
          <w:t>Major Versions</w:t>
        </w:r>
        <w:r>
          <w:rPr>
            <w:noProof/>
            <w:webHidden/>
          </w:rPr>
          <w:tab/>
        </w:r>
        <w:r>
          <w:rPr>
            <w:noProof/>
            <w:webHidden/>
          </w:rPr>
          <w:fldChar w:fldCharType="begin"/>
        </w:r>
        <w:r>
          <w:rPr>
            <w:noProof/>
            <w:webHidden/>
          </w:rPr>
          <w:instrText xml:space="preserve"> PAGEREF _Toc76115615 \h </w:instrText>
        </w:r>
        <w:r>
          <w:rPr>
            <w:noProof/>
            <w:webHidden/>
          </w:rPr>
        </w:r>
        <w:r>
          <w:rPr>
            <w:noProof/>
            <w:webHidden/>
          </w:rPr>
          <w:fldChar w:fldCharType="separate"/>
        </w:r>
        <w:r>
          <w:rPr>
            <w:noProof/>
            <w:webHidden/>
          </w:rPr>
          <w:t>7</w:t>
        </w:r>
        <w:r>
          <w:rPr>
            <w:noProof/>
            <w:webHidden/>
          </w:rPr>
          <w:fldChar w:fldCharType="end"/>
        </w:r>
      </w:hyperlink>
    </w:p>
    <w:p w14:paraId="6C406D5F" w14:textId="3B417585" w:rsidR="00FA6B88" w:rsidRDefault="00FA6B8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16" w:history="1">
        <w:r w:rsidRPr="006856ED">
          <w:rPr>
            <w:rStyle w:val="Hyperlink"/>
            <w:noProof/>
          </w:rPr>
          <w:t>1.4.1.</w:t>
        </w:r>
        <w:r>
          <w:rPr>
            <w:rFonts w:asciiTheme="minorHAnsi" w:eastAsiaTheme="minorEastAsia" w:hAnsiTheme="minorHAnsi" w:cstheme="minorBidi"/>
            <w:i w:val="0"/>
            <w:iCs w:val="0"/>
            <w:noProof/>
            <w:sz w:val="22"/>
            <w:szCs w:val="22"/>
            <w:lang w:eastAsia="en-US"/>
          </w:rPr>
          <w:tab/>
        </w:r>
        <w:r w:rsidRPr="006856ED">
          <w:rPr>
            <w:rStyle w:val="Hyperlink"/>
            <w:noProof/>
          </w:rPr>
          <w:t>Version 3.1 (March 2021)</w:t>
        </w:r>
        <w:r>
          <w:rPr>
            <w:noProof/>
            <w:webHidden/>
          </w:rPr>
          <w:tab/>
        </w:r>
        <w:r>
          <w:rPr>
            <w:noProof/>
            <w:webHidden/>
          </w:rPr>
          <w:fldChar w:fldCharType="begin"/>
        </w:r>
        <w:r>
          <w:rPr>
            <w:noProof/>
            <w:webHidden/>
          </w:rPr>
          <w:instrText xml:space="preserve"> PAGEREF _Toc76115616 \h </w:instrText>
        </w:r>
        <w:r>
          <w:rPr>
            <w:noProof/>
            <w:webHidden/>
          </w:rPr>
        </w:r>
        <w:r>
          <w:rPr>
            <w:noProof/>
            <w:webHidden/>
          </w:rPr>
          <w:fldChar w:fldCharType="separate"/>
        </w:r>
        <w:r>
          <w:rPr>
            <w:noProof/>
            <w:webHidden/>
          </w:rPr>
          <w:t>7</w:t>
        </w:r>
        <w:r>
          <w:rPr>
            <w:noProof/>
            <w:webHidden/>
          </w:rPr>
          <w:fldChar w:fldCharType="end"/>
        </w:r>
      </w:hyperlink>
    </w:p>
    <w:p w14:paraId="7EB0D93B" w14:textId="61CB65AD" w:rsidR="00FA6B88" w:rsidRDefault="00FA6B8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17" w:history="1">
        <w:r w:rsidRPr="006856ED">
          <w:rPr>
            <w:rStyle w:val="Hyperlink"/>
            <w:noProof/>
          </w:rPr>
          <w:t>1.4.2.</w:t>
        </w:r>
        <w:r>
          <w:rPr>
            <w:rFonts w:asciiTheme="minorHAnsi" w:eastAsiaTheme="minorEastAsia" w:hAnsiTheme="minorHAnsi" w:cstheme="minorBidi"/>
            <w:i w:val="0"/>
            <w:iCs w:val="0"/>
            <w:noProof/>
            <w:sz w:val="22"/>
            <w:szCs w:val="22"/>
            <w:lang w:eastAsia="en-US"/>
          </w:rPr>
          <w:tab/>
        </w:r>
        <w:r w:rsidRPr="006856ED">
          <w:rPr>
            <w:rStyle w:val="Hyperlink"/>
            <w:noProof/>
          </w:rPr>
          <w:t>Version 3.0 (February 2021)</w:t>
        </w:r>
        <w:r>
          <w:rPr>
            <w:noProof/>
            <w:webHidden/>
          </w:rPr>
          <w:tab/>
        </w:r>
        <w:r>
          <w:rPr>
            <w:noProof/>
            <w:webHidden/>
          </w:rPr>
          <w:fldChar w:fldCharType="begin"/>
        </w:r>
        <w:r>
          <w:rPr>
            <w:noProof/>
            <w:webHidden/>
          </w:rPr>
          <w:instrText xml:space="preserve"> PAGEREF _Toc76115617 \h </w:instrText>
        </w:r>
        <w:r>
          <w:rPr>
            <w:noProof/>
            <w:webHidden/>
          </w:rPr>
        </w:r>
        <w:r>
          <w:rPr>
            <w:noProof/>
            <w:webHidden/>
          </w:rPr>
          <w:fldChar w:fldCharType="separate"/>
        </w:r>
        <w:r>
          <w:rPr>
            <w:noProof/>
            <w:webHidden/>
          </w:rPr>
          <w:t>7</w:t>
        </w:r>
        <w:r>
          <w:rPr>
            <w:noProof/>
            <w:webHidden/>
          </w:rPr>
          <w:fldChar w:fldCharType="end"/>
        </w:r>
      </w:hyperlink>
    </w:p>
    <w:p w14:paraId="618AB939" w14:textId="237B6533" w:rsidR="00FA6B88" w:rsidRDefault="00FA6B8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18" w:history="1">
        <w:r w:rsidRPr="006856ED">
          <w:rPr>
            <w:rStyle w:val="Hyperlink"/>
            <w:noProof/>
          </w:rPr>
          <w:t>1.4.3.</w:t>
        </w:r>
        <w:r>
          <w:rPr>
            <w:rFonts w:asciiTheme="minorHAnsi" w:eastAsiaTheme="minorEastAsia" w:hAnsiTheme="minorHAnsi" w:cstheme="minorBidi"/>
            <w:i w:val="0"/>
            <w:iCs w:val="0"/>
            <w:noProof/>
            <w:sz w:val="22"/>
            <w:szCs w:val="22"/>
            <w:lang w:eastAsia="en-US"/>
          </w:rPr>
          <w:tab/>
        </w:r>
        <w:r w:rsidRPr="006856ED">
          <w:rPr>
            <w:rStyle w:val="Hyperlink"/>
            <w:noProof/>
          </w:rPr>
          <w:t>Version 2.4 (August 2020)</w:t>
        </w:r>
        <w:r>
          <w:rPr>
            <w:noProof/>
            <w:webHidden/>
          </w:rPr>
          <w:tab/>
        </w:r>
        <w:r>
          <w:rPr>
            <w:noProof/>
            <w:webHidden/>
          </w:rPr>
          <w:fldChar w:fldCharType="begin"/>
        </w:r>
        <w:r>
          <w:rPr>
            <w:noProof/>
            <w:webHidden/>
          </w:rPr>
          <w:instrText xml:space="preserve"> PAGEREF _Toc76115618 \h </w:instrText>
        </w:r>
        <w:r>
          <w:rPr>
            <w:noProof/>
            <w:webHidden/>
          </w:rPr>
        </w:r>
        <w:r>
          <w:rPr>
            <w:noProof/>
            <w:webHidden/>
          </w:rPr>
          <w:fldChar w:fldCharType="separate"/>
        </w:r>
        <w:r>
          <w:rPr>
            <w:noProof/>
            <w:webHidden/>
          </w:rPr>
          <w:t>7</w:t>
        </w:r>
        <w:r>
          <w:rPr>
            <w:noProof/>
            <w:webHidden/>
          </w:rPr>
          <w:fldChar w:fldCharType="end"/>
        </w:r>
      </w:hyperlink>
    </w:p>
    <w:p w14:paraId="21F0A53D" w14:textId="37778EA1" w:rsidR="00FA6B88" w:rsidRDefault="00FA6B8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19" w:history="1">
        <w:r w:rsidRPr="006856ED">
          <w:rPr>
            <w:rStyle w:val="Hyperlink"/>
            <w:noProof/>
          </w:rPr>
          <w:t>1.4.4.</w:t>
        </w:r>
        <w:r>
          <w:rPr>
            <w:rFonts w:asciiTheme="minorHAnsi" w:eastAsiaTheme="minorEastAsia" w:hAnsiTheme="minorHAnsi" w:cstheme="minorBidi"/>
            <w:i w:val="0"/>
            <w:iCs w:val="0"/>
            <w:noProof/>
            <w:sz w:val="22"/>
            <w:szCs w:val="22"/>
            <w:lang w:eastAsia="en-US"/>
          </w:rPr>
          <w:tab/>
        </w:r>
        <w:r w:rsidRPr="006856ED">
          <w:rPr>
            <w:rStyle w:val="Hyperlink"/>
            <w:noProof/>
          </w:rPr>
          <w:t>Version 2.3 (May 2019)</w:t>
        </w:r>
        <w:r>
          <w:rPr>
            <w:noProof/>
            <w:webHidden/>
          </w:rPr>
          <w:tab/>
        </w:r>
        <w:r>
          <w:rPr>
            <w:noProof/>
            <w:webHidden/>
          </w:rPr>
          <w:fldChar w:fldCharType="begin"/>
        </w:r>
        <w:r>
          <w:rPr>
            <w:noProof/>
            <w:webHidden/>
          </w:rPr>
          <w:instrText xml:space="preserve"> PAGEREF _Toc76115619 \h </w:instrText>
        </w:r>
        <w:r>
          <w:rPr>
            <w:noProof/>
            <w:webHidden/>
          </w:rPr>
        </w:r>
        <w:r>
          <w:rPr>
            <w:noProof/>
            <w:webHidden/>
          </w:rPr>
          <w:fldChar w:fldCharType="separate"/>
        </w:r>
        <w:r>
          <w:rPr>
            <w:noProof/>
            <w:webHidden/>
          </w:rPr>
          <w:t>7</w:t>
        </w:r>
        <w:r>
          <w:rPr>
            <w:noProof/>
            <w:webHidden/>
          </w:rPr>
          <w:fldChar w:fldCharType="end"/>
        </w:r>
      </w:hyperlink>
    </w:p>
    <w:p w14:paraId="27FFCD5C" w14:textId="2FDD25C0" w:rsidR="00FA6B88" w:rsidRDefault="00FA6B8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20" w:history="1">
        <w:r w:rsidRPr="006856ED">
          <w:rPr>
            <w:rStyle w:val="Hyperlink"/>
            <w:noProof/>
          </w:rPr>
          <w:t>1.4.5.</w:t>
        </w:r>
        <w:r>
          <w:rPr>
            <w:rFonts w:asciiTheme="minorHAnsi" w:eastAsiaTheme="minorEastAsia" w:hAnsiTheme="minorHAnsi" w:cstheme="minorBidi"/>
            <w:i w:val="0"/>
            <w:iCs w:val="0"/>
            <w:noProof/>
            <w:sz w:val="22"/>
            <w:szCs w:val="22"/>
            <w:lang w:eastAsia="en-US"/>
          </w:rPr>
          <w:tab/>
        </w:r>
        <w:r w:rsidRPr="006856ED">
          <w:rPr>
            <w:rStyle w:val="Hyperlink"/>
            <w:noProof/>
          </w:rPr>
          <w:t>Version 2.2 (April 2019)</w:t>
        </w:r>
        <w:r>
          <w:rPr>
            <w:noProof/>
            <w:webHidden/>
          </w:rPr>
          <w:tab/>
        </w:r>
        <w:r>
          <w:rPr>
            <w:noProof/>
            <w:webHidden/>
          </w:rPr>
          <w:fldChar w:fldCharType="begin"/>
        </w:r>
        <w:r>
          <w:rPr>
            <w:noProof/>
            <w:webHidden/>
          </w:rPr>
          <w:instrText xml:space="preserve"> PAGEREF _Toc76115620 \h </w:instrText>
        </w:r>
        <w:r>
          <w:rPr>
            <w:noProof/>
            <w:webHidden/>
          </w:rPr>
        </w:r>
        <w:r>
          <w:rPr>
            <w:noProof/>
            <w:webHidden/>
          </w:rPr>
          <w:fldChar w:fldCharType="separate"/>
        </w:r>
        <w:r>
          <w:rPr>
            <w:noProof/>
            <w:webHidden/>
          </w:rPr>
          <w:t>7</w:t>
        </w:r>
        <w:r>
          <w:rPr>
            <w:noProof/>
            <w:webHidden/>
          </w:rPr>
          <w:fldChar w:fldCharType="end"/>
        </w:r>
      </w:hyperlink>
    </w:p>
    <w:p w14:paraId="1B75FEBE" w14:textId="08CF68E4" w:rsidR="00FA6B88" w:rsidRDefault="00FA6B8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21" w:history="1">
        <w:r w:rsidRPr="006856ED">
          <w:rPr>
            <w:rStyle w:val="Hyperlink"/>
            <w:noProof/>
          </w:rPr>
          <w:t>1.4.6.</w:t>
        </w:r>
        <w:r>
          <w:rPr>
            <w:rFonts w:asciiTheme="minorHAnsi" w:eastAsiaTheme="minorEastAsia" w:hAnsiTheme="minorHAnsi" w:cstheme="minorBidi"/>
            <w:i w:val="0"/>
            <w:iCs w:val="0"/>
            <w:noProof/>
            <w:sz w:val="22"/>
            <w:szCs w:val="22"/>
            <w:lang w:eastAsia="en-US"/>
          </w:rPr>
          <w:tab/>
        </w:r>
        <w:r w:rsidRPr="006856ED">
          <w:rPr>
            <w:rStyle w:val="Hyperlink"/>
            <w:noProof/>
          </w:rPr>
          <w:t>Version 2.1 (November 2018)</w:t>
        </w:r>
        <w:r>
          <w:rPr>
            <w:noProof/>
            <w:webHidden/>
          </w:rPr>
          <w:tab/>
        </w:r>
        <w:r>
          <w:rPr>
            <w:noProof/>
            <w:webHidden/>
          </w:rPr>
          <w:fldChar w:fldCharType="begin"/>
        </w:r>
        <w:r>
          <w:rPr>
            <w:noProof/>
            <w:webHidden/>
          </w:rPr>
          <w:instrText xml:space="preserve"> PAGEREF _Toc76115621 \h </w:instrText>
        </w:r>
        <w:r>
          <w:rPr>
            <w:noProof/>
            <w:webHidden/>
          </w:rPr>
        </w:r>
        <w:r>
          <w:rPr>
            <w:noProof/>
            <w:webHidden/>
          </w:rPr>
          <w:fldChar w:fldCharType="separate"/>
        </w:r>
        <w:r>
          <w:rPr>
            <w:noProof/>
            <w:webHidden/>
          </w:rPr>
          <w:t>7</w:t>
        </w:r>
        <w:r>
          <w:rPr>
            <w:noProof/>
            <w:webHidden/>
          </w:rPr>
          <w:fldChar w:fldCharType="end"/>
        </w:r>
      </w:hyperlink>
    </w:p>
    <w:p w14:paraId="18BA7AF8" w14:textId="5BB3513E" w:rsidR="00FA6B88" w:rsidRDefault="00FA6B8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22" w:history="1">
        <w:r w:rsidRPr="006856ED">
          <w:rPr>
            <w:rStyle w:val="Hyperlink"/>
            <w:noProof/>
          </w:rPr>
          <w:t>1.4.7.</w:t>
        </w:r>
        <w:r>
          <w:rPr>
            <w:rFonts w:asciiTheme="minorHAnsi" w:eastAsiaTheme="minorEastAsia" w:hAnsiTheme="minorHAnsi" w:cstheme="minorBidi"/>
            <w:i w:val="0"/>
            <w:iCs w:val="0"/>
            <w:noProof/>
            <w:sz w:val="22"/>
            <w:szCs w:val="22"/>
            <w:lang w:eastAsia="en-US"/>
          </w:rPr>
          <w:tab/>
        </w:r>
        <w:r w:rsidRPr="006856ED">
          <w:rPr>
            <w:rStyle w:val="Hyperlink"/>
            <w:noProof/>
          </w:rPr>
          <w:t>Version 2.0 (September 2018)</w:t>
        </w:r>
        <w:r>
          <w:rPr>
            <w:noProof/>
            <w:webHidden/>
          </w:rPr>
          <w:tab/>
        </w:r>
        <w:r>
          <w:rPr>
            <w:noProof/>
            <w:webHidden/>
          </w:rPr>
          <w:fldChar w:fldCharType="begin"/>
        </w:r>
        <w:r>
          <w:rPr>
            <w:noProof/>
            <w:webHidden/>
          </w:rPr>
          <w:instrText xml:space="preserve"> PAGEREF _Toc76115622 \h </w:instrText>
        </w:r>
        <w:r>
          <w:rPr>
            <w:noProof/>
            <w:webHidden/>
          </w:rPr>
        </w:r>
        <w:r>
          <w:rPr>
            <w:noProof/>
            <w:webHidden/>
          </w:rPr>
          <w:fldChar w:fldCharType="separate"/>
        </w:r>
        <w:r>
          <w:rPr>
            <w:noProof/>
            <w:webHidden/>
          </w:rPr>
          <w:t>7</w:t>
        </w:r>
        <w:r>
          <w:rPr>
            <w:noProof/>
            <w:webHidden/>
          </w:rPr>
          <w:fldChar w:fldCharType="end"/>
        </w:r>
      </w:hyperlink>
    </w:p>
    <w:p w14:paraId="450C3B8F" w14:textId="7EFFD44D" w:rsidR="00FA6B88" w:rsidRDefault="00FA6B8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23" w:history="1">
        <w:r w:rsidRPr="006856ED">
          <w:rPr>
            <w:rStyle w:val="Hyperlink"/>
            <w:noProof/>
          </w:rPr>
          <w:t>1.4.8.</w:t>
        </w:r>
        <w:r>
          <w:rPr>
            <w:rFonts w:asciiTheme="minorHAnsi" w:eastAsiaTheme="minorEastAsia" w:hAnsiTheme="minorHAnsi" w:cstheme="minorBidi"/>
            <w:i w:val="0"/>
            <w:iCs w:val="0"/>
            <w:noProof/>
            <w:sz w:val="22"/>
            <w:szCs w:val="22"/>
            <w:lang w:eastAsia="en-US"/>
          </w:rPr>
          <w:tab/>
        </w:r>
        <w:r w:rsidRPr="006856ED">
          <w:rPr>
            <w:rStyle w:val="Hyperlink"/>
            <w:noProof/>
          </w:rPr>
          <w:t>Version 1.1 (June 2018)</w:t>
        </w:r>
        <w:r>
          <w:rPr>
            <w:noProof/>
            <w:webHidden/>
          </w:rPr>
          <w:tab/>
        </w:r>
        <w:r>
          <w:rPr>
            <w:noProof/>
            <w:webHidden/>
          </w:rPr>
          <w:fldChar w:fldCharType="begin"/>
        </w:r>
        <w:r>
          <w:rPr>
            <w:noProof/>
            <w:webHidden/>
          </w:rPr>
          <w:instrText xml:space="preserve"> PAGEREF _Toc76115623 \h </w:instrText>
        </w:r>
        <w:r>
          <w:rPr>
            <w:noProof/>
            <w:webHidden/>
          </w:rPr>
        </w:r>
        <w:r>
          <w:rPr>
            <w:noProof/>
            <w:webHidden/>
          </w:rPr>
          <w:fldChar w:fldCharType="separate"/>
        </w:r>
        <w:r>
          <w:rPr>
            <w:noProof/>
            <w:webHidden/>
          </w:rPr>
          <w:t>7</w:t>
        </w:r>
        <w:r>
          <w:rPr>
            <w:noProof/>
            <w:webHidden/>
          </w:rPr>
          <w:fldChar w:fldCharType="end"/>
        </w:r>
      </w:hyperlink>
    </w:p>
    <w:p w14:paraId="0155B106" w14:textId="4345A716" w:rsidR="00FA6B88" w:rsidRDefault="00FA6B8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24" w:history="1">
        <w:r w:rsidRPr="006856ED">
          <w:rPr>
            <w:rStyle w:val="Hyperlink"/>
            <w:noProof/>
          </w:rPr>
          <w:t>1.4.9.</w:t>
        </w:r>
        <w:r>
          <w:rPr>
            <w:rFonts w:asciiTheme="minorHAnsi" w:eastAsiaTheme="minorEastAsia" w:hAnsiTheme="minorHAnsi" w:cstheme="minorBidi"/>
            <w:i w:val="0"/>
            <w:iCs w:val="0"/>
            <w:noProof/>
            <w:sz w:val="22"/>
            <w:szCs w:val="22"/>
            <w:lang w:eastAsia="en-US"/>
          </w:rPr>
          <w:tab/>
        </w:r>
        <w:r w:rsidRPr="006856ED">
          <w:rPr>
            <w:rStyle w:val="Hyperlink"/>
            <w:noProof/>
          </w:rPr>
          <w:t>Version 1.0 (April 2018)</w:t>
        </w:r>
        <w:r>
          <w:rPr>
            <w:noProof/>
            <w:webHidden/>
          </w:rPr>
          <w:tab/>
        </w:r>
        <w:r>
          <w:rPr>
            <w:noProof/>
            <w:webHidden/>
          </w:rPr>
          <w:fldChar w:fldCharType="begin"/>
        </w:r>
        <w:r>
          <w:rPr>
            <w:noProof/>
            <w:webHidden/>
          </w:rPr>
          <w:instrText xml:space="preserve"> PAGEREF _Toc76115624 \h </w:instrText>
        </w:r>
        <w:r>
          <w:rPr>
            <w:noProof/>
            <w:webHidden/>
          </w:rPr>
        </w:r>
        <w:r>
          <w:rPr>
            <w:noProof/>
            <w:webHidden/>
          </w:rPr>
          <w:fldChar w:fldCharType="separate"/>
        </w:r>
        <w:r>
          <w:rPr>
            <w:noProof/>
            <w:webHidden/>
          </w:rPr>
          <w:t>8</w:t>
        </w:r>
        <w:r>
          <w:rPr>
            <w:noProof/>
            <w:webHidden/>
          </w:rPr>
          <w:fldChar w:fldCharType="end"/>
        </w:r>
      </w:hyperlink>
    </w:p>
    <w:p w14:paraId="4F74DF03" w14:textId="6DEEF8FD"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25" w:history="1">
        <w:r w:rsidRPr="006856ED">
          <w:rPr>
            <w:rStyle w:val="Hyperlink"/>
            <w:noProof/>
          </w:rPr>
          <w:t>1.5.</w:t>
        </w:r>
        <w:r>
          <w:rPr>
            <w:rFonts w:asciiTheme="minorHAnsi" w:eastAsiaTheme="minorEastAsia" w:hAnsiTheme="minorHAnsi" w:cstheme="minorBidi"/>
            <w:noProof/>
            <w:sz w:val="22"/>
            <w:szCs w:val="22"/>
            <w:lang w:eastAsia="en-US"/>
          </w:rPr>
          <w:tab/>
        </w:r>
        <w:r w:rsidRPr="006856ED">
          <w:rPr>
            <w:rStyle w:val="Hyperlink"/>
            <w:noProof/>
          </w:rPr>
          <w:t>Minor Versions (this major release)</w:t>
        </w:r>
        <w:r>
          <w:rPr>
            <w:noProof/>
            <w:webHidden/>
          </w:rPr>
          <w:tab/>
        </w:r>
        <w:r>
          <w:rPr>
            <w:noProof/>
            <w:webHidden/>
          </w:rPr>
          <w:fldChar w:fldCharType="begin"/>
        </w:r>
        <w:r>
          <w:rPr>
            <w:noProof/>
            <w:webHidden/>
          </w:rPr>
          <w:instrText xml:space="preserve"> PAGEREF _Toc76115625 \h </w:instrText>
        </w:r>
        <w:r>
          <w:rPr>
            <w:noProof/>
            <w:webHidden/>
          </w:rPr>
        </w:r>
        <w:r>
          <w:rPr>
            <w:noProof/>
            <w:webHidden/>
          </w:rPr>
          <w:fldChar w:fldCharType="separate"/>
        </w:r>
        <w:r>
          <w:rPr>
            <w:noProof/>
            <w:webHidden/>
          </w:rPr>
          <w:t>8</w:t>
        </w:r>
        <w:r>
          <w:rPr>
            <w:noProof/>
            <w:webHidden/>
          </w:rPr>
          <w:fldChar w:fldCharType="end"/>
        </w:r>
      </w:hyperlink>
    </w:p>
    <w:p w14:paraId="519C59E5" w14:textId="36FF0B8E"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26" w:history="1">
        <w:r w:rsidRPr="006856ED">
          <w:rPr>
            <w:rStyle w:val="Hyperlink"/>
            <w:noProof/>
          </w:rPr>
          <w:t>1.6.</w:t>
        </w:r>
        <w:r>
          <w:rPr>
            <w:rFonts w:asciiTheme="minorHAnsi" w:eastAsiaTheme="minorEastAsia" w:hAnsiTheme="minorHAnsi" w:cstheme="minorBidi"/>
            <w:noProof/>
            <w:sz w:val="22"/>
            <w:szCs w:val="22"/>
            <w:lang w:eastAsia="en-US"/>
          </w:rPr>
          <w:tab/>
        </w:r>
        <w:r w:rsidRPr="006856ED">
          <w:rPr>
            <w:rStyle w:val="Hyperlink"/>
            <w:noProof/>
          </w:rPr>
          <w:t>Source Code</w:t>
        </w:r>
        <w:r>
          <w:rPr>
            <w:noProof/>
            <w:webHidden/>
          </w:rPr>
          <w:tab/>
        </w:r>
        <w:r>
          <w:rPr>
            <w:noProof/>
            <w:webHidden/>
          </w:rPr>
          <w:fldChar w:fldCharType="begin"/>
        </w:r>
        <w:r>
          <w:rPr>
            <w:noProof/>
            <w:webHidden/>
          </w:rPr>
          <w:instrText xml:space="preserve"> PAGEREF _Toc76115626 \h </w:instrText>
        </w:r>
        <w:r>
          <w:rPr>
            <w:noProof/>
            <w:webHidden/>
          </w:rPr>
        </w:r>
        <w:r>
          <w:rPr>
            <w:noProof/>
            <w:webHidden/>
          </w:rPr>
          <w:fldChar w:fldCharType="separate"/>
        </w:r>
        <w:r>
          <w:rPr>
            <w:noProof/>
            <w:webHidden/>
          </w:rPr>
          <w:t>8</w:t>
        </w:r>
        <w:r>
          <w:rPr>
            <w:noProof/>
            <w:webHidden/>
          </w:rPr>
          <w:fldChar w:fldCharType="end"/>
        </w:r>
      </w:hyperlink>
    </w:p>
    <w:p w14:paraId="76318965" w14:textId="3D232092" w:rsidR="00FA6B88" w:rsidRDefault="00FA6B88">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5627" w:history="1">
        <w:r w:rsidRPr="006856ED">
          <w:rPr>
            <w:rStyle w:val="Hyperlink"/>
            <w:noProof/>
          </w:rPr>
          <w:t>2.</w:t>
        </w:r>
        <w:r>
          <w:rPr>
            <w:rFonts w:asciiTheme="minorHAnsi" w:eastAsiaTheme="minorEastAsia" w:hAnsiTheme="minorHAnsi" w:cstheme="minorBidi"/>
            <w:b w:val="0"/>
            <w:bCs w:val="0"/>
            <w:caps w:val="0"/>
            <w:noProof/>
            <w:sz w:val="22"/>
            <w:szCs w:val="22"/>
            <w:lang w:eastAsia="en-US"/>
          </w:rPr>
          <w:tab/>
        </w:r>
        <w:r w:rsidRPr="006856ED">
          <w:rPr>
            <w:rStyle w:val="Hyperlink"/>
            <w:noProof/>
          </w:rPr>
          <w:t>Parameter Input File</w:t>
        </w:r>
        <w:r>
          <w:rPr>
            <w:noProof/>
            <w:webHidden/>
          </w:rPr>
          <w:tab/>
        </w:r>
        <w:r>
          <w:rPr>
            <w:noProof/>
            <w:webHidden/>
          </w:rPr>
          <w:fldChar w:fldCharType="begin"/>
        </w:r>
        <w:r>
          <w:rPr>
            <w:noProof/>
            <w:webHidden/>
          </w:rPr>
          <w:instrText xml:space="preserve"> PAGEREF _Toc76115627 \h </w:instrText>
        </w:r>
        <w:r>
          <w:rPr>
            <w:noProof/>
            <w:webHidden/>
          </w:rPr>
        </w:r>
        <w:r>
          <w:rPr>
            <w:noProof/>
            <w:webHidden/>
          </w:rPr>
          <w:fldChar w:fldCharType="separate"/>
        </w:r>
        <w:r>
          <w:rPr>
            <w:noProof/>
            <w:webHidden/>
          </w:rPr>
          <w:t>9</w:t>
        </w:r>
        <w:r>
          <w:rPr>
            <w:noProof/>
            <w:webHidden/>
          </w:rPr>
          <w:fldChar w:fldCharType="end"/>
        </w:r>
      </w:hyperlink>
    </w:p>
    <w:p w14:paraId="6570D469" w14:textId="11394F84"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28" w:history="1">
        <w:r w:rsidRPr="006856ED">
          <w:rPr>
            <w:rStyle w:val="Hyperlink"/>
            <w:noProof/>
          </w:rPr>
          <w:t>2.1.</w:t>
        </w:r>
        <w:r>
          <w:rPr>
            <w:rFonts w:asciiTheme="minorHAnsi" w:eastAsiaTheme="minorEastAsia" w:hAnsiTheme="minorHAnsi" w:cstheme="minorBidi"/>
            <w:noProof/>
            <w:sz w:val="22"/>
            <w:szCs w:val="22"/>
            <w:lang w:eastAsia="en-US"/>
          </w:rPr>
          <w:tab/>
        </w:r>
        <w:r w:rsidRPr="006856ED">
          <w:rPr>
            <w:rStyle w:val="Hyperlink"/>
            <w:noProof/>
          </w:rPr>
          <w:t>LandisData</w:t>
        </w:r>
        <w:r>
          <w:rPr>
            <w:noProof/>
            <w:webHidden/>
          </w:rPr>
          <w:tab/>
        </w:r>
        <w:r>
          <w:rPr>
            <w:noProof/>
            <w:webHidden/>
          </w:rPr>
          <w:fldChar w:fldCharType="begin"/>
        </w:r>
        <w:r>
          <w:rPr>
            <w:noProof/>
            <w:webHidden/>
          </w:rPr>
          <w:instrText xml:space="preserve"> PAGEREF _Toc76115628 \h </w:instrText>
        </w:r>
        <w:r>
          <w:rPr>
            <w:noProof/>
            <w:webHidden/>
          </w:rPr>
        </w:r>
        <w:r>
          <w:rPr>
            <w:noProof/>
            <w:webHidden/>
          </w:rPr>
          <w:fldChar w:fldCharType="separate"/>
        </w:r>
        <w:r>
          <w:rPr>
            <w:noProof/>
            <w:webHidden/>
          </w:rPr>
          <w:t>9</w:t>
        </w:r>
        <w:r>
          <w:rPr>
            <w:noProof/>
            <w:webHidden/>
          </w:rPr>
          <w:fldChar w:fldCharType="end"/>
        </w:r>
      </w:hyperlink>
    </w:p>
    <w:p w14:paraId="3491AF90" w14:textId="7516B6CE"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29" w:history="1">
        <w:r w:rsidRPr="006856ED">
          <w:rPr>
            <w:rStyle w:val="Hyperlink"/>
            <w:noProof/>
          </w:rPr>
          <w:t>2.2.</w:t>
        </w:r>
        <w:r>
          <w:rPr>
            <w:rFonts w:asciiTheme="minorHAnsi" w:eastAsiaTheme="minorEastAsia" w:hAnsiTheme="minorHAnsi" w:cstheme="minorBidi"/>
            <w:noProof/>
            <w:sz w:val="22"/>
            <w:szCs w:val="22"/>
            <w:lang w:eastAsia="en-US"/>
          </w:rPr>
          <w:tab/>
        </w:r>
        <w:r w:rsidRPr="006856ED">
          <w:rPr>
            <w:rStyle w:val="Hyperlink"/>
            <w:noProof/>
          </w:rPr>
          <w:t>Timestep (Not functional)</w:t>
        </w:r>
        <w:r>
          <w:rPr>
            <w:noProof/>
            <w:webHidden/>
          </w:rPr>
          <w:tab/>
        </w:r>
        <w:r>
          <w:rPr>
            <w:noProof/>
            <w:webHidden/>
          </w:rPr>
          <w:fldChar w:fldCharType="begin"/>
        </w:r>
        <w:r>
          <w:rPr>
            <w:noProof/>
            <w:webHidden/>
          </w:rPr>
          <w:instrText xml:space="preserve"> PAGEREF _Toc76115629 \h </w:instrText>
        </w:r>
        <w:r>
          <w:rPr>
            <w:noProof/>
            <w:webHidden/>
          </w:rPr>
        </w:r>
        <w:r>
          <w:rPr>
            <w:noProof/>
            <w:webHidden/>
          </w:rPr>
          <w:fldChar w:fldCharType="separate"/>
        </w:r>
        <w:r>
          <w:rPr>
            <w:noProof/>
            <w:webHidden/>
          </w:rPr>
          <w:t>9</w:t>
        </w:r>
        <w:r>
          <w:rPr>
            <w:noProof/>
            <w:webHidden/>
          </w:rPr>
          <w:fldChar w:fldCharType="end"/>
        </w:r>
      </w:hyperlink>
    </w:p>
    <w:p w14:paraId="540904F9" w14:textId="4984F059"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0" w:history="1">
        <w:r w:rsidRPr="006856ED">
          <w:rPr>
            <w:rStyle w:val="Hyperlink"/>
            <w:noProof/>
          </w:rPr>
          <w:t>2.3.</w:t>
        </w:r>
        <w:r>
          <w:rPr>
            <w:rFonts w:asciiTheme="minorHAnsi" w:eastAsiaTheme="minorEastAsia" w:hAnsiTheme="minorHAnsi" w:cstheme="minorBidi"/>
            <w:noProof/>
            <w:sz w:val="22"/>
            <w:szCs w:val="22"/>
            <w:lang w:eastAsia="en-US"/>
          </w:rPr>
          <w:tab/>
        </w:r>
        <w:r w:rsidRPr="006856ED">
          <w:rPr>
            <w:rStyle w:val="Hyperlink"/>
            <w:noProof/>
          </w:rPr>
          <w:t>Species_CSV_File</w:t>
        </w:r>
        <w:r>
          <w:rPr>
            <w:noProof/>
            <w:webHidden/>
          </w:rPr>
          <w:tab/>
        </w:r>
        <w:r>
          <w:rPr>
            <w:noProof/>
            <w:webHidden/>
          </w:rPr>
          <w:fldChar w:fldCharType="begin"/>
        </w:r>
        <w:r>
          <w:rPr>
            <w:noProof/>
            <w:webHidden/>
          </w:rPr>
          <w:instrText xml:space="preserve"> PAGEREF _Toc76115630 \h </w:instrText>
        </w:r>
        <w:r>
          <w:rPr>
            <w:noProof/>
            <w:webHidden/>
          </w:rPr>
        </w:r>
        <w:r>
          <w:rPr>
            <w:noProof/>
            <w:webHidden/>
          </w:rPr>
          <w:fldChar w:fldCharType="separate"/>
        </w:r>
        <w:r>
          <w:rPr>
            <w:noProof/>
            <w:webHidden/>
          </w:rPr>
          <w:t>9</w:t>
        </w:r>
        <w:r>
          <w:rPr>
            <w:noProof/>
            <w:webHidden/>
          </w:rPr>
          <w:fldChar w:fldCharType="end"/>
        </w:r>
      </w:hyperlink>
    </w:p>
    <w:p w14:paraId="7910A03E" w14:textId="36D555C4"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1" w:history="1">
        <w:r w:rsidRPr="006856ED">
          <w:rPr>
            <w:rStyle w:val="Hyperlink"/>
            <w:noProof/>
          </w:rPr>
          <w:t>2.4.</w:t>
        </w:r>
        <w:r>
          <w:rPr>
            <w:rFonts w:asciiTheme="minorHAnsi" w:eastAsiaTheme="minorEastAsia" w:hAnsiTheme="minorHAnsi" w:cstheme="minorBidi"/>
            <w:noProof/>
            <w:sz w:val="22"/>
            <w:szCs w:val="22"/>
            <w:lang w:eastAsia="en-US"/>
          </w:rPr>
          <w:tab/>
        </w:r>
        <w:r w:rsidRPr="006856ED">
          <w:rPr>
            <w:rStyle w:val="Hyperlink"/>
            <w:noProof/>
          </w:rPr>
          <w:t>AccidentalIgnitionsMap</w:t>
        </w:r>
        <w:r>
          <w:rPr>
            <w:noProof/>
            <w:webHidden/>
          </w:rPr>
          <w:tab/>
        </w:r>
        <w:r>
          <w:rPr>
            <w:noProof/>
            <w:webHidden/>
          </w:rPr>
          <w:fldChar w:fldCharType="begin"/>
        </w:r>
        <w:r>
          <w:rPr>
            <w:noProof/>
            <w:webHidden/>
          </w:rPr>
          <w:instrText xml:space="preserve"> PAGEREF _Toc76115631 \h </w:instrText>
        </w:r>
        <w:r>
          <w:rPr>
            <w:noProof/>
            <w:webHidden/>
          </w:rPr>
        </w:r>
        <w:r>
          <w:rPr>
            <w:noProof/>
            <w:webHidden/>
          </w:rPr>
          <w:fldChar w:fldCharType="separate"/>
        </w:r>
        <w:r>
          <w:rPr>
            <w:noProof/>
            <w:webHidden/>
          </w:rPr>
          <w:t>9</w:t>
        </w:r>
        <w:r>
          <w:rPr>
            <w:noProof/>
            <w:webHidden/>
          </w:rPr>
          <w:fldChar w:fldCharType="end"/>
        </w:r>
      </w:hyperlink>
    </w:p>
    <w:p w14:paraId="0DE057EC" w14:textId="70213EBF"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2" w:history="1">
        <w:r w:rsidRPr="006856ED">
          <w:rPr>
            <w:rStyle w:val="Hyperlink"/>
            <w:noProof/>
          </w:rPr>
          <w:t>2.5.</w:t>
        </w:r>
        <w:r>
          <w:rPr>
            <w:rFonts w:asciiTheme="minorHAnsi" w:eastAsiaTheme="minorEastAsia" w:hAnsiTheme="minorHAnsi" w:cstheme="minorBidi"/>
            <w:noProof/>
            <w:sz w:val="22"/>
            <w:szCs w:val="22"/>
            <w:lang w:eastAsia="en-US"/>
          </w:rPr>
          <w:tab/>
        </w:r>
        <w:r w:rsidRPr="006856ED">
          <w:rPr>
            <w:rStyle w:val="Hyperlink"/>
            <w:noProof/>
          </w:rPr>
          <w:t>DynamicAccidentalIgnitionMaps (Optional)</w:t>
        </w:r>
        <w:r>
          <w:rPr>
            <w:noProof/>
            <w:webHidden/>
          </w:rPr>
          <w:tab/>
        </w:r>
        <w:r>
          <w:rPr>
            <w:noProof/>
            <w:webHidden/>
          </w:rPr>
          <w:fldChar w:fldCharType="begin"/>
        </w:r>
        <w:r>
          <w:rPr>
            <w:noProof/>
            <w:webHidden/>
          </w:rPr>
          <w:instrText xml:space="preserve"> PAGEREF _Toc76115632 \h </w:instrText>
        </w:r>
        <w:r>
          <w:rPr>
            <w:noProof/>
            <w:webHidden/>
          </w:rPr>
        </w:r>
        <w:r>
          <w:rPr>
            <w:noProof/>
            <w:webHidden/>
          </w:rPr>
          <w:fldChar w:fldCharType="separate"/>
        </w:r>
        <w:r>
          <w:rPr>
            <w:noProof/>
            <w:webHidden/>
          </w:rPr>
          <w:t>9</w:t>
        </w:r>
        <w:r>
          <w:rPr>
            <w:noProof/>
            <w:webHidden/>
          </w:rPr>
          <w:fldChar w:fldCharType="end"/>
        </w:r>
      </w:hyperlink>
    </w:p>
    <w:p w14:paraId="7299B3B3" w14:textId="64D164A4"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3" w:history="1">
        <w:r w:rsidRPr="006856ED">
          <w:rPr>
            <w:rStyle w:val="Hyperlink"/>
            <w:noProof/>
          </w:rPr>
          <w:t>2.6.</w:t>
        </w:r>
        <w:r>
          <w:rPr>
            <w:rFonts w:asciiTheme="minorHAnsi" w:eastAsiaTheme="minorEastAsia" w:hAnsiTheme="minorHAnsi" w:cstheme="minorBidi"/>
            <w:noProof/>
            <w:sz w:val="22"/>
            <w:szCs w:val="22"/>
            <w:lang w:eastAsia="en-US"/>
          </w:rPr>
          <w:tab/>
        </w:r>
        <w:r w:rsidRPr="006856ED">
          <w:rPr>
            <w:rStyle w:val="Hyperlink"/>
            <w:noProof/>
          </w:rPr>
          <w:t>LightningIgnitionsMap</w:t>
        </w:r>
        <w:r>
          <w:rPr>
            <w:noProof/>
            <w:webHidden/>
          </w:rPr>
          <w:tab/>
        </w:r>
        <w:r>
          <w:rPr>
            <w:noProof/>
            <w:webHidden/>
          </w:rPr>
          <w:fldChar w:fldCharType="begin"/>
        </w:r>
        <w:r>
          <w:rPr>
            <w:noProof/>
            <w:webHidden/>
          </w:rPr>
          <w:instrText xml:space="preserve"> PAGEREF _Toc76115633 \h </w:instrText>
        </w:r>
        <w:r>
          <w:rPr>
            <w:noProof/>
            <w:webHidden/>
          </w:rPr>
        </w:r>
        <w:r>
          <w:rPr>
            <w:noProof/>
            <w:webHidden/>
          </w:rPr>
          <w:fldChar w:fldCharType="separate"/>
        </w:r>
        <w:r>
          <w:rPr>
            <w:noProof/>
            <w:webHidden/>
          </w:rPr>
          <w:t>10</w:t>
        </w:r>
        <w:r>
          <w:rPr>
            <w:noProof/>
            <w:webHidden/>
          </w:rPr>
          <w:fldChar w:fldCharType="end"/>
        </w:r>
      </w:hyperlink>
    </w:p>
    <w:p w14:paraId="0D8FD85C" w14:textId="55263515"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4" w:history="1">
        <w:r w:rsidRPr="006856ED">
          <w:rPr>
            <w:rStyle w:val="Hyperlink"/>
            <w:noProof/>
          </w:rPr>
          <w:t>2.7.</w:t>
        </w:r>
        <w:r>
          <w:rPr>
            <w:rFonts w:asciiTheme="minorHAnsi" w:eastAsiaTheme="minorEastAsia" w:hAnsiTheme="minorHAnsi" w:cstheme="minorBidi"/>
            <w:noProof/>
            <w:sz w:val="22"/>
            <w:szCs w:val="22"/>
            <w:lang w:eastAsia="en-US"/>
          </w:rPr>
          <w:tab/>
        </w:r>
        <w:r w:rsidRPr="006856ED">
          <w:rPr>
            <w:rStyle w:val="Hyperlink"/>
            <w:noProof/>
          </w:rPr>
          <w:t>DynamicLightningIgnitionMaps (Optional)</w:t>
        </w:r>
        <w:r>
          <w:rPr>
            <w:noProof/>
            <w:webHidden/>
          </w:rPr>
          <w:tab/>
        </w:r>
        <w:r>
          <w:rPr>
            <w:noProof/>
            <w:webHidden/>
          </w:rPr>
          <w:fldChar w:fldCharType="begin"/>
        </w:r>
        <w:r>
          <w:rPr>
            <w:noProof/>
            <w:webHidden/>
          </w:rPr>
          <w:instrText xml:space="preserve"> PAGEREF _Toc76115634 \h </w:instrText>
        </w:r>
        <w:r>
          <w:rPr>
            <w:noProof/>
            <w:webHidden/>
          </w:rPr>
        </w:r>
        <w:r>
          <w:rPr>
            <w:noProof/>
            <w:webHidden/>
          </w:rPr>
          <w:fldChar w:fldCharType="separate"/>
        </w:r>
        <w:r>
          <w:rPr>
            <w:noProof/>
            <w:webHidden/>
          </w:rPr>
          <w:t>10</w:t>
        </w:r>
        <w:r>
          <w:rPr>
            <w:noProof/>
            <w:webHidden/>
          </w:rPr>
          <w:fldChar w:fldCharType="end"/>
        </w:r>
      </w:hyperlink>
    </w:p>
    <w:p w14:paraId="626BFE7D" w14:textId="2CA149EF"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5" w:history="1">
        <w:r w:rsidRPr="006856ED">
          <w:rPr>
            <w:rStyle w:val="Hyperlink"/>
            <w:noProof/>
          </w:rPr>
          <w:t>2.8.</w:t>
        </w:r>
        <w:r>
          <w:rPr>
            <w:rFonts w:asciiTheme="minorHAnsi" w:eastAsiaTheme="minorEastAsia" w:hAnsiTheme="minorHAnsi" w:cstheme="minorBidi"/>
            <w:noProof/>
            <w:sz w:val="22"/>
            <w:szCs w:val="22"/>
            <w:lang w:eastAsia="en-US"/>
          </w:rPr>
          <w:tab/>
        </w:r>
        <w:r w:rsidRPr="006856ED">
          <w:rPr>
            <w:rStyle w:val="Hyperlink"/>
            <w:noProof/>
          </w:rPr>
          <w:t>RxIgnitionsMap</w:t>
        </w:r>
        <w:r>
          <w:rPr>
            <w:noProof/>
            <w:webHidden/>
          </w:rPr>
          <w:tab/>
        </w:r>
        <w:r>
          <w:rPr>
            <w:noProof/>
            <w:webHidden/>
          </w:rPr>
          <w:fldChar w:fldCharType="begin"/>
        </w:r>
        <w:r>
          <w:rPr>
            <w:noProof/>
            <w:webHidden/>
          </w:rPr>
          <w:instrText xml:space="preserve"> PAGEREF _Toc76115635 \h </w:instrText>
        </w:r>
        <w:r>
          <w:rPr>
            <w:noProof/>
            <w:webHidden/>
          </w:rPr>
        </w:r>
        <w:r>
          <w:rPr>
            <w:noProof/>
            <w:webHidden/>
          </w:rPr>
          <w:fldChar w:fldCharType="separate"/>
        </w:r>
        <w:r>
          <w:rPr>
            <w:noProof/>
            <w:webHidden/>
          </w:rPr>
          <w:t>10</w:t>
        </w:r>
        <w:r>
          <w:rPr>
            <w:noProof/>
            <w:webHidden/>
          </w:rPr>
          <w:fldChar w:fldCharType="end"/>
        </w:r>
      </w:hyperlink>
    </w:p>
    <w:p w14:paraId="640EDCAC" w14:textId="1C5A37CD"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6" w:history="1">
        <w:r w:rsidRPr="006856ED">
          <w:rPr>
            <w:rStyle w:val="Hyperlink"/>
            <w:noProof/>
          </w:rPr>
          <w:t>2.9.</w:t>
        </w:r>
        <w:r>
          <w:rPr>
            <w:rFonts w:asciiTheme="minorHAnsi" w:eastAsiaTheme="minorEastAsia" w:hAnsiTheme="minorHAnsi" w:cstheme="minorBidi"/>
            <w:noProof/>
            <w:sz w:val="22"/>
            <w:szCs w:val="22"/>
            <w:lang w:eastAsia="en-US"/>
          </w:rPr>
          <w:tab/>
        </w:r>
        <w:r w:rsidRPr="006856ED">
          <w:rPr>
            <w:rStyle w:val="Hyperlink"/>
            <w:noProof/>
          </w:rPr>
          <w:t>DynamicRxIgnitionMaps (Optional)</w:t>
        </w:r>
        <w:r>
          <w:rPr>
            <w:noProof/>
            <w:webHidden/>
          </w:rPr>
          <w:tab/>
        </w:r>
        <w:r>
          <w:rPr>
            <w:noProof/>
            <w:webHidden/>
          </w:rPr>
          <w:fldChar w:fldCharType="begin"/>
        </w:r>
        <w:r>
          <w:rPr>
            <w:noProof/>
            <w:webHidden/>
          </w:rPr>
          <w:instrText xml:space="preserve"> PAGEREF _Toc76115636 \h </w:instrText>
        </w:r>
        <w:r>
          <w:rPr>
            <w:noProof/>
            <w:webHidden/>
          </w:rPr>
        </w:r>
        <w:r>
          <w:rPr>
            <w:noProof/>
            <w:webHidden/>
          </w:rPr>
          <w:fldChar w:fldCharType="separate"/>
        </w:r>
        <w:r>
          <w:rPr>
            <w:noProof/>
            <w:webHidden/>
          </w:rPr>
          <w:t>10</w:t>
        </w:r>
        <w:r>
          <w:rPr>
            <w:noProof/>
            <w:webHidden/>
          </w:rPr>
          <w:fldChar w:fldCharType="end"/>
        </w:r>
      </w:hyperlink>
    </w:p>
    <w:p w14:paraId="29349577" w14:textId="6B331917"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7" w:history="1">
        <w:r w:rsidRPr="006856ED">
          <w:rPr>
            <w:rStyle w:val="Hyperlink"/>
            <w:noProof/>
          </w:rPr>
          <w:t>2.10.</w:t>
        </w:r>
        <w:r>
          <w:rPr>
            <w:rFonts w:asciiTheme="minorHAnsi" w:eastAsiaTheme="minorEastAsia" w:hAnsiTheme="minorHAnsi" w:cstheme="minorBidi"/>
            <w:noProof/>
            <w:sz w:val="22"/>
            <w:szCs w:val="22"/>
            <w:lang w:eastAsia="en-US"/>
          </w:rPr>
          <w:tab/>
        </w:r>
        <w:r w:rsidRPr="006856ED">
          <w:rPr>
            <w:rStyle w:val="Hyperlink"/>
            <w:noProof/>
          </w:rPr>
          <w:t>AccidentalSuppressionMap</w:t>
        </w:r>
        <w:r>
          <w:rPr>
            <w:noProof/>
            <w:webHidden/>
          </w:rPr>
          <w:tab/>
        </w:r>
        <w:r>
          <w:rPr>
            <w:noProof/>
            <w:webHidden/>
          </w:rPr>
          <w:fldChar w:fldCharType="begin"/>
        </w:r>
        <w:r>
          <w:rPr>
            <w:noProof/>
            <w:webHidden/>
          </w:rPr>
          <w:instrText xml:space="preserve"> PAGEREF _Toc76115637 \h </w:instrText>
        </w:r>
        <w:r>
          <w:rPr>
            <w:noProof/>
            <w:webHidden/>
          </w:rPr>
        </w:r>
        <w:r>
          <w:rPr>
            <w:noProof/>
            <w:webHidden/>
          </w:rPr>
          <w:fldChar w:fldCharType="separate"/>
        </w:r>
        <w:r>
          <w:rPr>
            <w:noProof/>
            <w:webHidden/>
          </w:rPr>
          <w:t>10</w:t>
        </w:r>
        <w:r>
          <w:rPr>
            <w:noProof/>
            <w:webHidden/>
          </w:rPr>
          <w:fldChar w:fldCharType="end"/>
        </w:r>
      </w:hyperlink>
    </w:p>
    <w:p w14:paraId="6156CE0B" w14:textId="79544303"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8" w:history="1">
        <w:r w:rsidRPr="006856ED">
          <w:rPr>
            <w:rStyle w:val="Hyperlink"/>
            <w:noProof/>
          </w:rPr>
          <w:t>2.11.</w:t>
        </w:r>
        <w:r>
          <w:rPr>
            <w:rFonts w:asciiTheme="minorHAnsi" w:eastAsiaTheme="minorEastAsia" w:hAnsiTheme="minorHAnsi" w:cstheme="minorBidi"/>
            <w:noProof/>
            <w:sz w:val="22"/>
            <w:szCs w:val="22"/>
            <w:lang w:eastAsia="en-US"/>
          </w:rPr>
          <w:tab/>
        </w:r>
        <w:r w:rsidRPr="006856ED">
          <w:rPr>
            <w:rStyle w:val="Hyperlink"/>
            <w:noProof/>
          </w:rPr>
          <w:t>LightningSuppressionMap</w:t>
        </w:r>
        <w:r>
          <w:rPr>
            <w:noProof/>
            <w:webHidden/>
          </w:rPr>
          <w:tab/>
        </w:r>
        <w:r>
          <w:rPr>
            <w:noProof/>
            <w:webHidden/>
          </w:rPr>
          <w:fldChar w:fldCharType="begin"/>
        </w:r>
        <w:r>
          <w:rPr>
            <w:noProof/>
            <w:webHidden/>
          </w:rPr>
          <w:instrText xml:space="preserve"> PAGEREF _Toc76115638 \h </w:instrText>
        </w:r>
        <w:r>
          <w:rPr>
            <w:noProof/>
            <w:webHidden/>
          </w:rPr>
        </w:r>
        <w:r>
          <w:rPr>
            <w:noProof/>
            <w:webHidden/>
          </w:rPr>
          <w:fldChar w:fldCharType="separate"/>
        </w:r>
        <w:r>
          <w:rPr>
            <w:noProof/>
            <w:webHidden/>
          </w:rPr>
          <w:t>11</w:t>
        </w:r>
        <w:r>
          <w:rPr>
            <w:noProof/>
            <w:webHidden/>
          </w:rPr>
          <w:fldChar w:fldCharType="end"/>
        </w:r>
      </w:hyperlink>
    </w:p>
    <w:p w14:paraId="5A2B77B4" w14:textId="1A517F2C"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9" w:history="1">
        <w:r w:rsidRPr="006856ED">
          <w:rPr>
            <w:rStyle w:val="Hyperlink"/>
            <w:noProof/>
          </w:rPr>
          <w:t>2.12.</w:t>
        </w:r>
        <w:r>
          <w:rPr>
            <w:rFonts w:asciiTheme="minorHAnsi" w:eastAsiaTheme="minorEastAsia" w:hAnsiTheme="minorHAnsi" w:cstheme="minorBidi"/>
            <w:noProof/>
            <w:sz w:val="22"/>
            <w:szCs w:val="22"/>
            <w:lang w:eastAsia="en-US"/>
          </w:rPr>
          <w:tab/>
        </w:r>
        <w:r w:rsidRPr="006856ED">
          <w:rPr>
            <w:rStyle w:val="Hyperlink"/>
            <w:noProof/>
          </w:rPr>
          <w:t>RxSuppressionMap</w:t>
        </w:r>
        <w:r>
          <w:rPr>
            <w:noProof/>
            <w:webHidden/>
          </w:rPr>
          <w:tab/>
        </w:r>
        <w:r>
          <w:rPr>
            <w:noProof/>
            <w:webHidden/>
          </w:rPr>
          <w:fldChar w:fldCharType="begin"/>
        </w:r>
        <w:r>
          <w:rPr>
            <w:noProof/>
            <w:webHidden/>
          </w:rPr>
          <w:instrText xml:space="preserve"> PAGEREF _Toc76115639 \h </w:instrText>
        </w:r>
        <w:r>
          <w:rPr>
            <w:noProof/>
            <w:webHidden/>
          </w:rPr>
        </w:r>
        <w:r>
          <w:rPr>
            <w:noProof/>
            <w:webHidden/>
          </w:rPr>
          <w:fldChar w:fldCharType="separate"/>
        </w:r>
        <w:r>
          <w:rPr>
            <w:noProof/>
            <w:webHidden/>
          </w:rPr>
          <w:t>11</w:t>
        </w:r>
        <w:r>
          <w:rPr>
            <w:noProof/>
            <w:webHidden/>
          </w:rPr>
          <w:fldChar w:fldCharType="end"/>
        </w:r>
      </w:hyperlink>
    </w:p>
    <w:p w14:paraId="509C09F5" w14:textId="4BCCCB66"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0" w:history="1">
        <w:r w:rsidRPr="006856ED">
          <w:rPr>
            <w:rStyle w:val="Hyperlink"/>
            <w:noProof/>
          </w:rPr>
          <w:t>2.13.</w:t>
        </w:r>
        <w:r>
          <w:rPr>
            <w:rFonts w:asciiTheme="minorHAnsi" w:eastAsiaTheme="minorEastAsia" w:hAnsiTheme="minorHAnsi" w:cstheme="minorBidi"/>
            <w:noProof/>
            <w:sz w:val="22"/>
            <w:szCs w:val="22"/>
            <w:lang w:eastAsia="en-US"/>
          </w:rPr>
          <w:tab/>
        </w:r>
        <w:r w:rsidRPr="006856ED">
          <w:rPr>
            <w:rStyle w:val="Hyperlink"/>
            <w:noProof/>
          </w:rPr>
          <w:t>DynamicAccidentalSuppressionMaps (Optional)</w:t>
        </w:r>
        <w:r>
          <w:rPr>
            <w:noProof/>
            <w:webHidden/>
          </w:rPr>
          <w:tab/>
        </w:r>
        <w:r>
          <w:rPr>
            <w:noProof/>
            <w:webHidden/>
          </w:rPr>
          <w:fldChar w:fldCharType="begin"/>
        </w:r>
        <w:r>
          <w:rPr>
            <w:noProof/>
            <w:webHidden/>
          </w:rPr>
          <w:instrText xml:space="preserve"> PAGEREF _Toc76115640 \h </w:instrText>
        </w:r>
        <w:r>
          <w:rPr>
            <w:noProof/>
            <w:webHidden/>
          </w:rPr>
        </w:r>
        <w:r>
          <w:rPr>
            <w:noProof/>
            <w:webHidden/>
          </w:rPr>
          <w:fldChar w:fldCharType="separate"/>
        </w:r>
        <w:r>
          <w:rPr>
            <w:noProof/>
            <w:webHidden/>
          </w:rPr>
          <w:t>11</w:t>
        </w:r>
        <w:r>
          <w:rPr>
            <w:noProof/>
            <w:webHidden/>
          </w:rPr>
          <w:fldChar w:fldCharType="end"/>
        </w:r>
      </w:hyperlink>
    </w:p>
    <w:p w14:paraId="0D36E67B" w14:textId="206D959B"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1" w:history="1">
        <w:r w:rsidRPr="006856ED">
          <w:rPr>
            <w:rStyle w:val="Hyperlink"/>
            <w:noProof/>
          </w:rPr>
          <w:t>2.14.</w:t>
        </w:r>
        <w:r>
          <w:rPr>
            <w:rFonts w:asciiTheme="minorHAnsi" w:eastAsiaTheme="minorEastAsia" w:hAnsiTheme="minorHAnsi" w:cstheme="minorBidi"/>
            <w:noProof/>
            <w:sz w:val="22"/>
            <w:szCs w:val="22"/>
            <w:lang w:eastAsia="en-US"/>
          </w:rPr>
          <w:tab/>
        </w:r>
        <w:r w:rsidRPr="006856ED">
          <w:rPr>
            <w:rStyle w:val="Hyperlink"/>
            <w:noProof/>
          </w:rPr>
          <w:t>GroundSlopeFile</w:t>
        </w:r>
        <w:r>
          <w:rPr>
            <w:noProof/>
            <w:webHidden/>
          </w:rPr>
          <w:tab/>
        </w:r>
        <w:r>
          <w:rPr>
            <w:noProof/>
            <w:webHidden/>
          </w:rPr>
          <w:fldChar w:fldCharType="begin"/>
        </w:r>
        <w:r>
          <w:rPr>
            <w:noProof/>
            <w:webHidden/>
          </w:rPr>
          <w:instrText xml:space="preserve"> PAGEREF _Toc76115641 \h </w:instrText>
        </w:r>
        <w:r>
          <w:rPr>
            <w:noProof/>
            <w:webHidden/>
          </w:rPr>
        </w:r>
        <w:r>
          <w:rPr>
            <w:noProof/>
            <w:webHidden/>
          </w:rPr>
          <w:fldChar w:fldCharType="separate"/>
        </w:r>
        <w:r>
          <w:rPr>
            <w:noProof/>
            <w:webHidden/>
          </w:rPr>
          <w:t>11</w:t>
        </w:r>
        <w:r>
          <w:rPr>
            <w:noProof/>
            <w:webHidden/>
          </w:rPr>
          <w:fldChar w:fldCharType="end"/>
        </w:r>
      </w:hyperlink>
    </w:p>
    <w:p w14:paraId="0E34B46F" w14:textId="60667221"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2" w:history="1">
        <w:r w:rsidRPr="006856ED">
          <w:rPr>
            <w:rStyle w:val="Hyperlink"/>
            <w:noProof/>
          </w:rPr>
          <w:t>2.15.</w:t>
        </w:r>
        <w:r>
          <w:rPr>
            <w:rFonts w:asciiTheme="minorHAnsi" w:eastAsiaTheme="minorEastAsia" w:hAnsiTheme="minorHAnsi" w:cstheme="minorBidi"/>
            <w:noProof/>
            <w:sz w:val="22"/>
            <w:szCs w:val="22"/>
            <w:lang w:eastAsia="en-US"/>
          </w:rPr>
          <w:tab/>
        </w:r>
        <w:r w:rsidRPr="006856ED">
          <w:rPr>
            <w:rStyle w:val="Hyperlink"/>
            <w:noProof/>
          </w:rPr>
          <w:t>UphillSlopeAzimuthMap</w:t>
        </w:r>
        <w:r>
          <w:rPr>
            <w:noProof/>
            <w:webHidden/>
          </w:rPr>
          <w:tab/>
        </w:r>
        <w:r>
          <w:rPr>
            <w:noProof/>
            <w:webHidden/>
          </w:rPr>
          <w:fldChar w:fldCharType="begin"/>
        </w:r>
        <w:r>
          <w:rPr>
            <w:noProof/>
            <w:webHidden/>
          </w:rPr>
          <w:instrText xml:space="preserve"> PAGEREF _Toc76115642 \h </w:instrText>
        </w:r>
        <w:r>
          <w:rPr>
            <w:noProof/>
            <w:webHidden/>
          </w:rPr>
        </w:r>
        <w:r>
          <w:rPr>
            <w:noProof/>
            <w:webHidden/>
          </w:rPr>
          <w:fldChar w:fldCharType="separate"/>
        </w:r>
        <w:r>
          <w:rPr>
            <w:noProof/>
            <w:webHidden/>
          </w:rPr>
          <w:t>11</w:t>
        </w:r>
        <w:r>
          <w:rPr>
            <w:noProof/>
            <w:webHidden/>
          </w:rPr>
          <w:fldChar w:fldCharType="end"/>
        </w:r>
      </w:hyperlink>
    </w:p>
    <w:p w14:paraId="16FABF33" w14:textId="2BC9BBAE"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3" w:history="1">
        <w:r w:rsidRPr="006856ED">
          <w:rPr>
            <w:rStyle w:val="Hyperlink"/>
            <w:noProof/>
          </w:rPr>
          <w:t>2.16.</w:t>
        </w:r>
        <w:r>
          <w:rPr>
            <w:rFonts w:asciiTheme="minorHAnsi" w:eastAsiaTheme="minorEastAsia" w:hAnsiTheme="minorHAnsi" w:cstheme="minorBidi"/>
            <w:noProof/>
            <w:sz w:val="22"/>
            <w:szCs w:val="22"/>
            <w:lang w:eastAsia="en-US"/>
          </w:rPr>
          <w:tab/>
        </w:r>
        <w:r w:rsidRPr="006856ED">
          <w:rPr>
            <w:rStyle w:val="Hyperlink"/>
            <w:noProof/>
          </w:rPr>
          <w:t>Clay Map</w:t>
        </w:r>
        <w:r>
          <w:rPr>
            <w:noProof/>
            <w:webHidden/>
          </w:rPr>
          <w:tab/>
        </w:r>
        <w:r>
          <w:rPr>
            <w:noProof/>
            <w:webHidden/>
          </w:rPr>
          <w:fldChar w:fldCharType="begin"/>
        </w:r>
        <w:r>
          <w:rPr>
            <w:noProof/>
            <w:webHidden/>
          </w:rPr>
          <w:instrText xml:space="preserve"> PAGEREF _Toc76115643 \h </w:instrText>
        </w:r>
        <w:r>
          <w:rPr>
            <w:noProof/>
            <w:webHidden/>
          </w:rPr>
        </w:r>
        <w:r>
          <w:rPr>
            <w:noProof/>
            <w:webHidden/>
          </w:rPr>
          <w:fldChar w:fldCharType="separate"/>
        </w:r>
        <w:r>
          <w:rPr>
            <w:noProof/>
            <w:webHidden/>
          </w:rPr>
          <w:t>11</w:t>
        </w:r>
        <w:r>
          <w:rPr>
            <w:noProof/>
            <w:webHidden/>
          </w:rPr>
          <w:fldChar w:fldCharType="end"/>
        </w:r>
      </w:hyperlink>
    </w:p>
    <w:p w14:paraId="2C85B5D6" w14:textId="6A26B8ED"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4" w:history="1">
        <w:r w:rsidRPr="006856ED">
          <w:rPr>
            <w:rStyle w:val="Hyperlink"/>
            <w:noProof/>
          </w:rPr>
          <w:t>2.17.</w:t>
        </w:r>
        <w:r>
          <w:rPr>
            <w:rFonts w:asciiTheme="minorHAnsi" w:eastAsiaTheme="minorEastAsia" w:hAnsiTheme="minorHAnsi" w:cstheme="minorBidi"/>
            <w:noProof/>
            <w:sz w:val="22"/>
            <w:szCs w:val="22"/>
            <w:lang w:eastAsia="en-US"/>
          </w:rPr>
          <w:tab/>
        </w:r>
        <w:r w:rsidRPr="006856ED">
          <w:rPr>
            <w:rStyle w:val="Hyperlink"/>
            <w:noProof/>
          </w:rPr>
          <w:t>LightningIgnitionsB0</w:t>
        </w:r>
        <w:r>
          <w:rPr>
            <w:noProof/>
            <w:webHidden/>
          </w:rPr>
          <w:tab/>
        </w:r>
        <w:r>
          <w:rPr>
            <w:noProof/>
            <w:webHidden/>
          </w:rPr>
          <w:fldChar w:fldCharType="begin"/>
        </w:r>
        <w:r>
          <w:rPr>
            <w:noProof/>
            <w:webHidden/>
          </w:rPr>
          <w:instrText xml:space="preserve"> PAGEREF _Toc76115644 \h </w:instrText>
        </w:r>
        <w:r>
          <w:rPr>
            <w:noProof/>
            <w:webHidden/>
          </w:rPr>
        </w:r>
        <w:r>
          <w:rPr>
            <w:noProof/>
            <w:webHidden/>
          </w:rPr>
          <w:fldChar w:fldCharType="separate"/>
        </w:r>
        <w:r>
          <w:rPr>
            <w:noProof/>
            <w:webHidden/>
          </w:rPr>
          <w:t>11</w:t>
        </w:r>
        <w:r>
          <w:rPr>
            <w:noProof/>
            <w:webHidden/>
          </w:rPr>
          <w:fldChar w:fldCharType="end"/>
        </w:r>
      </w:hyperlink>
    </w:p>
    <w:p w14:paraId="209D8FF6" w14:textId="3BC5A315"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5" w:history="1">
        <w:r w:rsidRPr="006856ED">
          <w:rPr>
            <w:rStyle w:val="Hyperlink"/>
            <w:noProof/>
          </w:rPr>
          <w:t>2.18.</w:t>
        </w:r>
        <w:r>
          <w:rPr>
            <w:rFonts w:asciiTheme="minorHAnsi" w:eastAsiaTheme="minorEastAsia" w:hAnsiTheme="minorHAnsi" w:cstheme="minorBidi"/>
            <w:noProof/>
            <w:sz w:val="22"/>
            <w:szCs w:val="22"/>
            <w:lang w:eastAsia="en-US"/>
          </w:rPr>
          <w:tab/>
        </w:r>
        <w:r w:rsidRPr="006856ED">
          <w:rPr>
            <w:rStyle w:val="Hyperlink"/>
            <w:noProof/>
          </w:rPr>
          <w:t>LightningIgnitionsB1</w:t>
        </w:r>
        <w:r>
          <w:rPr>
            <w:noProof/>
            <w:webHidden/>
          </w:rPr>
          <w:tab/>
        </w:r>
        <w:r>
          <w:rPr>
            <w:noProof/>
            <w:webHidden/>
          </w:rPr>
          <w:fldChar w:fldCharType="begin"/>
        </w:r>
        <w:r>
          <w:rPr>
            <w:noProof/>
            <w:webHidden/>
          </w:rPr>
          <w:instrText xml:space="preserve"> PAGEREF _Toc76115645 \h </w:instrText>
        </w:r>
        <w:r>
          <w:rPr>
            <w:noProof/>
            <w:webHidden/>
          </w:rPr>
        </w:r>
        <w:r>
          <w:rPr>
            <w:noProof/>
            <w:webHidden/>
          </w:rPr>
          <w:fldChar w:fldCharType="separate"/>
        </w:r>
        <w:r>
          <w:rPr>
            <w:noProof/>
            <w:webHidden/>
          </w:rPr>
          <w:t>12</w:t>
        </w:r>
        <w:r>
          <w:rPr>
            <w:noProof/>
            <w:webHidden/>
          </w:rPr>
          <w:fldChar w:fldCharType="end"/>
        </w:r>
      </w:hyperlink>
    </w:p>
    <w:p w14:paraId="57A89334" w14:textId="69693291"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6" w:history="1">
        <w:r w:rsidRPr="006856ED">
          <w:rPr>
            <w:rStyle w:val="Hyperlink"/>
            <w:noProof/>
          </w:rPr>
          <w:t>2.19.</w:t>
        </w:r>
        <w:r>
          <w:rPr>
            <w:rFonts w:asciiTheme="minorHAnsi" w:eastAsiaTheme="minorEastAsia" w:hAnsiTheme="minorHAnsi" w:cstheme="minorBidi"/>
            <w:noProof/>
            <w:sz w:val="22"/>
            <w:szCs w:val="22"/>
            <w:lang w:eastAsia="en-US"/>
          </w:rPr>
          <w:tab/>
        </w:r>
        <w:r w:rsidRPr="006856ED">
          <w:rPr>
            <w:rStyle w:val="Hyperlink"/>
            <w:noProof/>
          </w:rPr>
          <w:t>AccidentalIgnitionsB0</w:t>
        </w:r>
        <w:r>
          <w:rPr>
            <w:noProof/>
            <w:webHidden/>
          </w:rPr>
          <w:tab/>
        </w:r>
        <w:r>
          <w:rPr>
            <w:noProof/>
            <w:webHidden/>
          </w:rPr>
          <w:fldChar w:fldCharType="begin"/>
        </w:r>
        <w:r>
          <w:rPr>
            <w:noProof/>
            <w:webHidden/>
          </w:rPr>
          <w:instrText xml:space="preserve"> PAGEREF _Toc76115646 \h </w:instrText>
        </w:r>
        <w:r>
          <w:rPr>
            <w:noProof/>
            <w:webHidden/>
          </w:rPr>
        </w:r>
        <w:r>
          <w:rPr>
            <w:noProof/>
            <w:webHidden/>
          </w:rPr>
          <w:fldChar w:fldCharType="separate"/>
        </w:r>
        <w:r>
          <w:rPr>
            <w:noProof/>
            <w:webHidden/>
          </w:rPr>
          <w:t>12</w:t>
        </w:r>
        <w:r>
          <w:rPr>
            <w:noProof/>
            <w:webHidden/>
          </w:rPr>
          <w:fldChar w:fldCharType="end"/>
        </w:r>
      </w:hyperlink>
    </w:p>
    <w:p w14:paraId="79240CA0" w14:textId="22BC97FA"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7" w:history="1">
        <w:r w:rsidRPr="006856ED">
          <w:rPr>
            <w:rStyle w:val="Hyperlink"/>
            <w:noProof/>
          </w:rPr>
          <w:t>2.20.</w:t>
        </w:r>
        <w:r>
          <w:rPr>
            <w:rFonts w:asciiTheme="minorHAnsi" w:eastAsiaTheme="minorEastAsia" w:hAnsiTheme="minorHAnsi" w:cstheme="minorBidi"/>
            <w:noProof/>
            <w:sz w:val="22"/>
            <w:szCs w:val="22"/>
            <w:lang w:eastAsia="en-US"/>
          </w:rPr>
          <w:tab/>
        </w:r>
        <w:r w:rsidRPr="006856ED">
          <w:rPr>
            <w:rStyle w:val="Hyperlink"/>
            <w:noProof/>
          </w:rPr>
          <w:t>AccidentalIgnitionsB1</w:t>
        </w:r>
        <w:r>
          <w:rPr>
            <w:noProof/>
            <w:webHidden/>
          </w:rPr>
          <w:tab/>
        </w:r>
        <w:r>
          <w:rPr>
            <w:noProof/>
            <w:webHidden/>
          </w:rPr>
          <w:fldChar w:fldCharType="begin"/>
        </w:r>
        <w:r>
          <w:rPr>
            <w:noProof/>
            <w:webHidden/>
          </w:rPr>
          <w:instrText xml:space="preserve"> PAGEREF _Toc76115647 \h </w:instrText>
        </w:r>
        <w:r>
          <w:rPr>
            <w:noProof/>
            <w:webHidden/>
          </w:rPr>
        </w:r>
        <w:r>
          <w:rPr>
            <w:noProof/>
            <w:webHidden/>
          </w:rPr>
          <w:fldChar w:fldCharType="separate"/>
        </w:r>
        <w:r>
          <w:rPr>
            <w:noProof/>
            <w:webHidden/>
          </w:rPr>
          <w:t>12</w:t>
        </w:r>
        <w:r>
          <w:rPr>
            <w:noProof/>
            <w:webHidden/>
          </w:rPr>
          <w:fldChar w:fldCharType="end"/>
        </w:r>
      </w:hyperlink>
    </w:p>
    <w:p w14:paraId="7705550D" w14:textId="2264D108"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8" w:history="1">
        <w:r w:rsidRPr="006856ED">
          <w:rPr>
            <w:rStyle w:val="Hyperlink"/>
            <w:noProof/>
          </w:rPr>
          <w:t>2.21.</w:t>
        </w:r>
        <w:r>
          <w:rPr>
            <w:rFonts w:asciiTheme="minorHAnsi" w:eastAsiaTheme="minorEastAsia" w:hAnsiTheme="minorHAnsi" w:cstheme="minorBidi"/>
            <w:noProof/>
            <w:sz w:val="22"/>
            <w:szCs w:val="22"/>
            <w:lang w:eastAsia="en-US"/>
          </w:rPr>
          <w:tab/>
        </w:r>
        <w:r w:rsidRPr="006856ED">
          <w:rPr>
            <w:rStyle w:val="Hyperlink"/>
            <w:noProof/>
          </w:rPr>
          <w:t>IgnitionDistribution</w:t>
        </w:r>
        <w:r>
          <w:rPr>
            <w:noProof/>
            <w:webHidden/>
          </w:rPr>
          <w:tab/>
        </w:r>
        <w:r>
          <w:rPr>
            <w:noProof/>
            <w:webHidden/>
          </w:rPr>
          <w:fldChar w:fldCharType="begin"/>
        </w:r>
        <w:r>
          <w:rPr>
            <w:noProof/>
            <w:webHidden/>
          </w:rPr>
          <w:instrText xml:space="preserve"> PAGEREF _Toc76115648 \h </w:instrText>
        </w:r>
        <w:r>
          <w:rPr>
            <w:noProof/>
            <w:webHidden/>
          </w:rPr>
        </w:r>
        <w:r>
          <w:rPr>
            <w:noProof/>
            <w:webHidden/>
          </w:rPr>
          <w:fldChar w:fldCharType="separate"/>
        </w:r>
        <w:r>
          <w:rPr>
            <w:noProof/>
            <w:webHidden/>
          </w:rPr>
          <w:t>12</w:t>
        </w:r>
        <w:r>
          <w:rPr>
            <w:noProof/>
            <w:webHidden/>
          </w:rPr>
          <w:fldChar w:fldCharType="end"/>
        </w:r>
      </w:hyperlink>
    </w:p>
    <w:p w14:paraId="229CC88A" w14:textId="6965D78A"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9" w:history="1">
        <w:r w:rsidRPr="006856ED">
          <w:rPr>
            <w:rStyle w:val="Hyperlink"/>
            <w:noProof/>
          </w:rPr>
          <w:t>2.22.</w:t>
        </w:r>
        <w:r>
          <w:rPr>
            <w:rFonts w:asciiTheme="minorHAnsi" w:eastAsiaTheme="minorEastAsia" w:hAnsiTheme="minorHAnsi" w:cstheme="minorBidi"/>
            <w:noProof/>
            <w:sz w:val="22"/>
            <w:szCs w:val="22"/>
            <w:lang w:eastAsia="en-US"/>
          </w:rPr>
          <w:tab/>
        </w:r>
        <w:r w:rsidRPr="006856ED">
          <w:rPr>
            <w:rStyle w:val="Hyperlink"/>
            <w:noProof/>
          </w:rPr>
          <w:t>LightningIgnitionsBinomialB0</w:t>
        </w:r>
        <w:r>
          <w:rPr>
            <w:noProof/>
            <w:webHidden/>
          </w:rPr>
          <w:tab/>
        </w:r>
        <w:r>
          <w:rPr>
            <w:noProof/>
            <w:webHidden/>
          </w:rPr>
          <w:fldChar w:fldCharType="begin"/>
        </w:r>
        <w:r>
          <w:rPr>
            <w:noProof/>
            <w:webHidden/>
          </w:rPr>
          <w:instrText xml:space="preserve"> PAGEREF _Toc76115649 \h </w:instrText>
        </w:r>
        <w:r>
          <w:rPr>
            <w:noProof/>
            <w:webHidden/>
          </w:rPr>
        </w:r>
        <w:r>
          <w:rPr>
            <w:noProof/>
            <w:webHidden/>
          </w:rPr>
          <w:fldChar w:fldCharType="separate"/>
        </w:r>
        <w:r>
          <w:rPr>
            <w:noProof/>
            <w:webHidden/>
          </w:rPr>
          <w:t>12</w:t>
        </w:r>
        <w:r>
          <w:rPr>
            <w:noProof/>
            <w:webHidden/>
          </w:rPr>
          <w:fldChar w:fldCharType="end"/>
        </w:r>
      </w:hyperlink>
    </w:p>
    <w:p w14:paraId="73C61080" w14:textId="40CDD6E8"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0" w:history="1">
        <w:r w:rsidRPr="006856ED">
          <w:rPr>
            <w:rStyle w:val="Hyperlink"/>
            <w:noProof/>
          </w:rPr>
          <w:t>2.23.</w:t>
        </w:r>
        <w:r>
          <w:rPr>
            <w:rFonts w:asciiTheme="minorHAnsi" w:eastAsiaTheme="minorEastAsia" w:hAnsiTheme="minorHAnsi" w:cstheme="minorBidi"/>
            <w:noProof/>
            <w:sz w:val="22"/>
            <w:szCs w:val="22"/>
            <w:lang w:eastAsia="en-US"/>
          </w:rPr>
          <w:tab/>
        </w:r>
        <w:r w:rsidRPr="006856ED">
          <w:rPr>
            <w:rStyle w:val="Hyperlink"/>
            <w:noProof/>
          </w:rPr>
          <w:t>LightningIgnitionsBinomialB1</w:t>
        </w:r>
        <w:r>
          <w:rPr>
            <w:noProof/>
            <w:webHidden/>
          </w:rPr>
          <w:tab/>
        </w:r>
        <w:r>
          <w:rPr>
            <w:noProof/>
            <w:webHidden/>
          </w:rPr>
          <w:fldChar w:fldCharType="begin"/>
        </w:r>
        <w:r>
          <w:rPr>
            <w:noProof/>
            <w:webHidden/>
          </w:rPr>
          <w:instrText xml:space="preserve"> PAGEREF _Toc76115650 \h </w:instrText>
        </w:r>
        <w:r>
          <w:rPr>
            <w:noProof/>
            <w:webHidden/>
          </w:rPr>
        </w:r>
        <w:r>
          <w:rPr>
            <w:noProof/>
            <w:webHidden/>
          </w:rPr>
          <w:fldChar w:fldCharType="separate"/>
        </w:r>
        <w:r>
          <w:rPr>
            <w:noProof/>
            <w:webHidden/>
          </w:rPr>
          <w:t>12</w:t>
        </w:r>
        <w:r>
          <w:rPr>
            <w:noProof/>
            <w:webHidden/>
          </w:rPr>
          <w:fldChar w:fldCharType="end"/>
        </w:r>
      </w:hyperlink>
    </w:p>
    <w:p w14:paraId="1073EB73" w14:textId="61AC7B22"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1" w:history="1">
        <w:r w:rsidRPr="006856ED">
          <w:rPr>
            <w:rStyle w:val="Hyperlink"/>
            <w:noProof/>
          </w:rPr>
          <w:t>2.24.</w:t>
        </w:r>
        <w:r>
          <w:rPr>
            <w:rFonts w:asciiTheme="minorHAnsi" w:eastAsiaTheme="minorEastAsia" w:hAnsiTheme="minorHAnsi" w:cstheme="minorBidi"/>
            <w:noProof/>
            <w:sz w:val="22"/>
            <w:szCs w:val="22"/>
            <w:lang w:eastAsia="en-US"/>
          </w:rPr>
          <w:tab/>
        </w:r>
        <w:r w:rsidRPr="006856ED">
          <w:rPr>
            <w:rStyle w:val="Hyperlink"/>
            <w:noProof/>
          </w:rPr>
          <w:t>AccidentalIgnitionsBinomialB0</w:t>
        </w:r>
        <w:r>
          <w:rPr>
            <w:noProof/>
            <w:webHidden/>
          </w:rPr>
          <w:tab/>
        </w:r>
        <w:r>
          <w:rPr>
            <w:noProof/>
            <w:webHidden/>
          </w:rPr>
          <w:fldChar w:fldCharType="begin"/>
        </w:r>
        <w:r>
          <w:rPr>
            <w:noProof/>
            <w:webHidden/>
          </w:rPr>
          <w:instrText xml:space="preserve"> PAGEREF _Toc76115651 \h </w:instrText>
        </w:r>
        <w:r>
          <w:rPr>
            <w:noProof/>
            <w:webHidden/>
          </w:rPr>
        </w:r>
        <w:r>
          <w:rPr>
            <w:noProof/>
            <w:webHidden/>
          </w:rPr>
          <w:fldChar w:fldCharType="separate"/>
        </w:r>
        <w:r>
          <w:rPr>
            <w:noProof/>
            <w:webHidden/>
          </w:rPr>
          <w:t>12</w:t>
        </w:r>
        <w:r>
          <w:rPr>
            <w:noProof/>
            <w:webHidden/>
          </w:rPr>
          <w:fldChar w:fldCharType="end"/>
        </w:r>
      </w:hyperlink>
    </w:p>
    <w:p w14:paraId="4A1C5273" w14:textId="4898774E"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2" w:history="1">
        <w:r w:rsidRPr="006856ED">
          <w:rPr>
            <w:rStyle w:val="Hyperlink"/>
            <w:noProof/>
          </w:rPr>
          <w:t>2.25.</w:t>
        </w:r>
        <w:r>
          <w:rPr>
            <w:rFonts w:asciiTheme="minorHAnsi" w:eastAsiaTheme="minorEastAsia" w:hAnsiTheme="minorHAnsi" w:cstheme="minorBidi"/>
            <w:noProof/>
            <w:sz w:val="22"/>
            <w:szCs w:val="22"/>
            <w:lang w:eastAsia="en-US"/>
          </w:rPr>
          <w:tab/>
        </w:r>
        <w:r w:rsidRPr="006856ED">
          <w:rPr>
            <w:rStyle w:val="Hyperlink"/>
            <w:noProof/>
          </w:rPr>
          <w:t>AccidentalIgnitionsBinomialB1</w:t>
        </w:r>
        <w:r>
          <w:rPr>
            <w:noProof/>
            <w:webHidden/>
          </w:rPr>
          <w:tab/>
        </w:r>
        <w:r>
          <w:rPr>
            <w:noProof/>
            <w:webHidden/>
          </w:rPr>
          <w:fldChar w:fldCharType="begin"/>
        </w:r>
        <w:r>
          <w:rPr>
            <w:noProof/>
            <w:webHidden/>
          </w:rPr>
          <w:instrText xml:space="preserve"> PAGEREF _Toc76115652 \h </w:instrText>
        </w:r>
        <w:r>
          <w:rPr>
            <w:noProof/>
            <w:webHidden/>
          </w:rPr>
        </w:r>
        <w:r>
          <w:rPr>
            <w:noProof/>
            <w:webHidden/>
          </w:rPr>
          <w:fldChar w:fldCharType="separate"/>
        </w:r>
        <w:r>
          <w:rPr>
            <w:noProof/>
            <w:webHidden/>
          </w:rPr>
          <w:t>12</w:t>
        </w:r>
        <w:r>
          <w:rPr>
            <w:noProof/>
            <w:webHidden/>
          </w:rPr>
          <w:fldChar w:fldCharType="end"/>
        </w:r>
      </w:hyperlink>
    </w:p>
    <w:p w14:paraId="3B93DE0B" w14:textId="175987E9"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3" w:history="1">
        <w:r w:rsidRPr="006856ED">
          <w:rPr>
            <w:rStyle w:val="Hyperlink"/>
            <w:noProof/>
          </w:rPr>
          <w:t>2.26.</w:t>
        </w:r>
        <w:r>
          <w:rPr>
            <w:rFonts w:asciiTheme="minorHAnsi" w:eastAsiaTheme="minorEastAsia" w:hAnsiTheme="minorHAnsi" w:cstheme="minorBidi"/>
            <w:noProof/>
            <w:sz w:val="22"/>
            <w:szCs w:val="22"/>
            <w:lang w:eastAsia="en-US"/>
          </w:rPr>
          <w:tab/>
        </w:r>
        <w:r w:rsidRPr="006856ED">
          <w:rPr>
            <w:rStyle w:val="Hyperlink"/>
            <w:noProof/>
          </w:rPr>
          <w:t>MaximumFineFuels</w:t>
        </w:r>
        <w:r>
          <w:rPr>
            <w:noProof/>
            <w:webHidden/>
          </w:rPr>
          <w:tab/>
        </w:r>
        <w:r>
          <w:rPr>
            <w:noProof/>
            <w:webHidden/>
          </w:rPr>
          <w:fldChar w:fldCharType="begin"/>
        </w:r>
        <w:r>
          <w:rPr>
            <w:noProof/>
            <w:webHidden/>
          </w:rPr>
          <w:instrText xml:space="preserve"> PAGEREF _Toc76115653 \h </w:instrText>
        </w:r>
        <w:r>
          <w:rPr>
            <w:noProof/>
            <w:webHidden/>
          </w:rPr>
        </w:r>
        <w:r>
          <w:rPr>
            <w:noProof/>
            <w:webHidden/>
          </w:rPr>
          <w:fldChar w:fldCharType="separate"/>
        </w:r>
        <w:r>
          <w:rPr>
            <w:noProof/>
            <w:webHidden/>
          </w:rPr>
          <w:t>12</w:t>
        </w:r>
        <w:r>
          <w:rPr>
            <w:noProof/>
            <w:webHidden/>
          </w:rPr>
          <w:fldChar w:fldCharType="end"/>
        </w:r>
      </w:hyperlink>
    </w:p>
    <w:p w14:paraId="32BA24CA" w14:textId="3AB57C88"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4" w:history="1">
        <w:r w:rsidRPr="006856ED">
          <w:rPr>
            <w:rStyle w:val="Hyperlink"/>
            <w:noProof/>
          </w:rPr>
          <w:t>2.27.</w:t>
        </w:r>
        <w:r>
          <w:rPr>
            <w:rFonts w:asciiTheme="minorHAnsi" w:eastAsiaTheme="minorEastAsia" w:hAnsiTheme="minorHAnsi" w:cstheme="minorBidi"/>
            <w:noProof/>
            <w:sz w:val="22"/>
            <w:szCs w:val="22"/>
            <w:lang w:eastAsia="en-US"/>
          </w:rPr>
          <w:tab/>
        </w:r>
        <w:r w:rsidRPr="006856ED">
          <w:rPr>
            <w:rStyle w:val="Hyperlink"/>
            <w:noProof/>
          </w:rPr>
          <w:t>MaximumRxWindSpeed</w:t>
        </w:r>
        <w:r>
          <w:rPr>
            <w:noProof/>
            <w:webHidden/>
          </w:rPr>
          <w:tab/>
        </w:r>
        <w:r>
          <w:rPr>
            <w:noProof/>
            <w:webHidden/>
          </w:rPr>
          <w:fldChar w:fldCharType="begin"/>
        </w:r>
        <w:r>
          <w:rPr>
            <w:noProof/>
            <w:webHidden/>
          </w:rPr>
          <w:instrText xml:space="preserve"> PAGEREF _Toc76115654 \h </w:instrText>
        </w:r>
        <w:r>
          <w:rPr>
            <w:noProof/>
            <w:webHidden/>
          </w:rPr>
        </w:r>
        <w:r>
          <w:rPr>
            <w:noProof/>
            <w:webHidden/>
          </w:rPr>
          <w:fldChar w:fldCharType="separate"/>
        </w:r>
        <w:r>
          <w:rPr>
            <w:noProof/>
            <w:webHidden/>
          </w:rPr>
          <w:t>12</w:t>
        </w:r>
        <w:r>
          <w:rPr>
            <w:noProof/>
            <w:webHidden/>
          </w:rPr>
          <w:fldChar w:fldCharType="end"/>
        </w:r>
      </w:hyperlink>
    </w:p>
    <w:p w14:paraId="2A22163A" w14:textId="2B441EEA"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5" w:history="1">
        <w:r w:rsidRPr="006856ED">
          <w:rPr>
            <w:rStyle w:val="Hyperlink"/>
            <w:noProof/>
          </w:rPr>
          <w:t>2.28.</w:t>
        </w:r>
        <w:r>
          <w:rPr>
            <w:rFonts w:asciiTheme="minorHAnsi" w:eastAsiaTheme="minorEastAsia" w:hAnsiTheme="minorHAnsi" w:cstheme="minorBidi"/>
            <w:noProof/>
            <w:sz w:val="22"/>
            <w:szCs w:val="22"/>
            <w:lang w:eastAsia="en-US"/>
          </w:rPr>
          <w:tab/>
        </w:r>
        <w:r w:rsidRPr="006856ED">
          <w:rPr>
            <w:rStyle w:val="Hyperlink"/>
            <w:noProof/>
          </w:rPr>
          <w:t>MaximumRxFireWeatherIndex (Optional)</w:t>
        </w:r>
        <w:r>
          <w:rPr>
            <w:noProof/>
            <w:webHidden/>
          </w:rPr>
          <w:tab/>
        </w:r>
        <w:r>
          <w:rPr>
            <w:noProof/>
            <w:webHidden/>
          </w:rPr>
          <w:fldChar w:fldCharType="begin"/>
        </w:r>
        <w:r>
          <w:rPr>
            <w:noProof/>
            <w:webHidden/>
          </w:rPr>
          <w:instrText xml:space="preserve"> PAGEREF _Toc76115655 \h </w:instrText>
        </w:r>
        <w:r>
          <w:rPr>
            <w:noProof/>
            <w:webHidden/>
          </w:rPr>
        </w:r>
        <w:r>
          <w:rPr>
            <w:noProof/>
            <w:webHidden/>
          </w:rPr>
          <w:fldChar w:fldCharType="separate"/>
        </w:r>
        <w:r>
          <w:rPr>
            <w:noProof/>
            <w:webHidden/>
          </w:rPr>
          <w:t>13</w:t>
        </w:r>
        <w:r>
          <w:rPr>
            <w:noProof/>
            <w:webHidden/>
          </w:rPr>
          <w:fldChar w:fldCharType="end"/>
        </w:r>
      </w:hyperlink>
    </w:p>
    <w:p w14:paraId="78BB756D" w14:textId="5F08769E"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6" w:history="1">
        <w:r w:rsidRPr="006856ED">
          <w:rPr>
            <w:rStyle w:val="Hyperlink"/>
            <w:noProof/>
          </w:rPr>
          <w:t>2.29.</w:t>
        </w:r>
        <w:r>
          <w:rPr>
            <w:rFonts w:asciiTheme="minorHAnsi" w:eastAsiaTheme="minorEastAsia" w:hAnsiTheme="minorHAnsi" w:cstheme="minorBidi"/>
            <w:noProof/>
            <w:sz w:val="22"/>
            <w:szCs w:val="22"/>
            <w:lang w:eastAsia="en-US"/>
          </w:rPr>
          <w:tab/>
        </w:r>
        <w:r w:rsidRPr="006856ED">
          <w:rPr>
            <w:rStyle w:val="Hyperlink"/>
            <w:noProof/>
          </w:rPr>
          <w:t>MinimumRxFireWeatherIndex (Optional)</w:t>
        </w:r>
        <w:r>
          <w:rPr>
            <w:noProof/>
            <w:webHidden/>
          </w:rPr>
          <w:tab/>
        </w:r>
        <w:r>
          <w:rPr>
            <w:noProof/>
            <w:webHidden/>
          </w:rPr>
          <w:fldChar w:fldCharType="begin"/>
        </w:r>
        <w:r>
          <w:rPr>
            <w:noProof/>
            <w:webHidden/>
          </w:rPr>
          <w:instrText xml:space="preserve"> PAGEREF _Toc76115656 \h </w:instrText>
        </w:r>
        <w:r>
          <w:rPr>
            <w:noProof/>
            <w:webHidden/>
          </w:rPr>
        </w:r>
        <w:r>
          <w:rPr>
            <w:noProof/>
            <w:webHidden/>
          </w:rPr>
          <w:fldChar w:fldCharType="separate"/>
        </w:r>
        <w:r>
          <w:rPr>
            <w:noProof/>
            <w:webHidden/>
          </w:rPr>
          <w:t>13</w:t>
        </w:r>
        <w:r>
          <w:rPr>
            <w:noProof/>
            <w:webHidden/>
          </w:rPr>
          <w:fldChar w:fldCharType="end"/>
        </w:r>
      </w:hyperlink>
    </w:p>
    <w:p w14:paraId="4A94C5F1" w14:textId="1D8E47EA"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7" w:history="1">
        <w:r w:rsidRPr="006856ED">
          <w:rPr>
            <w:rStyle w:val="Hyperlink"/>
            <w:noProof/>
          </w:rPr>
          <w:t>2.30.</w:t>
        </w:r>
        <w:r>
          <w:rPr>
            <w:rFonts w:asciiTheme="minorHAnsi" w:eastAsiaTheme="minorEastAsia" w:hAnsiTheme="minorHAnsi" w:cstheme="minorBidi"/>
            <w:noProof/>
            <w:sz w:val="22"/>
            <w:szCs w:val="22"/>
            <w:lang w:eastAsia="en-US"/>
          </w:rPr>
          <w:tab/>
        </w:r>
        <w:r w:rsidRPr="006856ED">
          <w:rPr>
            <w:rStyle w:val="Hyperlink"/>
            <w:noProof/>
          </w:rPr>
          <w:t>MaximumRxTemperture (Optional)</w:t>
        </w:r>
        <w:r>
          <w:rPr>
            <w:noProof/>
            <w:webHidden/>
          </w:rPr>
          <w:tab/>
        </w:r>
        <w:r>
          <w:rPr>
            <w:noProof/>
            <w:webHidden/>
          </w:rPr>
          <w:fldChar w:fldCharType="begin"/>
        </w:r>
        <w:r>
          <w:rPr>
            <w:noProof/>
            <w:webHidden/>
          </w:rPr>
          <w:instrText xml:space="preserve"> PAGEREF _Toc76115657 \h </w:instrText>
        </w:r>
        <w:r>
          <w:rPr>
            <w:noProof/>
            <w:webHidden/>
          </w:rPr>
        </w:r>
        <w:r>
          <w:rPr>
            <w:noProof/>
            <w:webHidden/>
          </w:rPr>
          <w:fldChar w:fldCharType="separate"/>
        </w:r>
        <w:r>
          <w:rPr>
            <w:noProof/>
            <w:webHidden/>
          </w:rPr>
          <w:t>13</w:t>
        </w:r>
        <w:r>
          <w:rPr>
            <w:noProof/>
            <w:webHidden/>
          </w:rPr>
          <w:fldChar w:fldCharType="end"/>
        </w:r>
      </w:hyperlink>
    </w:p>
    <w:p w14:paraId="487A8564" w14:textId="29C34FDA"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8" w:history="1">
        <w:r w:rsidRPr="006856ED">
          <w:rPr>
            <w:rStyle w:val="Hyperlink"/>
            <w:noProof/>
          </w:rPr>
          <w:t>2.31.</w:t>
        </w:r>
        <w:r>
          <w:rPr>
            <w:rFonts w:asciiTheme="minorHAnsi" w:eastAsiaTheme="minorEastAsia" w:hAnsiTheme="minorHAnsi" w:cstheme="minorBidi"/>
            <w:noProof/>
            <w:sz w:val="22"/>
            <w:szCs w:val="22"/>
            <w:lang w:eastAsia="en-US"/>
          </w:rPr>
          <w:tab/>
        </w:r>
        <w:r w:rsidRPr="006856ED">
          <w:rPr>
            <w:rStyle w:val="Hyperlink"/>
            <w:noProof/>
          </w:rPr>
          <w:t>MinimumRxRelativeHumidity (Optional)</w:t>
        </w:r>
        <w:r>
          <w:rPr>
            <w:noProof/>
            <w:webHidden/>
          </w:rPr>
          <w:tab/>
        </w:r>
        <w:r>
          <w:rPr>
            <w:noProof/>
            <w:webHidden/>
          </w:rPr>
          <w:fldChar w:fldCharType="begin"/>
        </w:r>
        <w:r>
          <w:rPr>
            <w:noProof/>
            <w:webHidden/>
          </w:rPr>
          <w:instrText xml:space="preserve"> PAGEREF _Toc76115658 \h </w:instrText>
        </w:r>
        <w:r>
          <w:rPr>
            <w:noProof/>
            <w:webHidden/>
          </w:rPr>
        </w:r>
        <w:r>
          <w:rPr>
            <w:noProof/>
            <w:webHidden/>
          </w:rPr>
          <w:fldChar w:fldCharType="separate"/>
        </w:r>
        <w:r>
          <w:rPr>
            <w:noProof/>
            <w:webHidden/>
          </w:rPr>
          <w:t>13</w:t>
        </w:r>
        <w:r>
          <w:rPr>
            <w:noProof/>
            <w:webHidden/>
          </w:rPr>
          <w:fldChar w:fldCharType="end"/>
        </w:r>
      </w:hyperlink>
    </w:p>
    <w:p w14:paraId="1F5C3B2D" w14:textId="51F16287"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9" w:history="1">
        <w:r w:rsidRPr="006856ED">
          <w:rPr>
            <w:rStyle w:val="Hyperlink"/>
            <w:noProof/>
          </w:rPr>
          <w:t>2.32.</w:t>
        </w:r>
        <w:r>
          <w:rPr>
            <w:rFonts w:asciiTheme="minorHAnsi" w:eastAsiaTheme="minorEastAsia" w:hAnsiTheme="minorHAnsi" w:cstheme="minorBidi"/>
            <w:noProof/>
            <w:sz w:val="22"/>
            <w:szCs w:val="22"/>
            <w:lang w:eastAsia="en-US"/>
          </w:rPr>
          <w:tab/>
        </w:r>
        <w:r w:rsidRPr="006856ED">
          <w:rPr>
            <w:rStyle w:val="Hyperlink"/>
            <w:noProof/>
          </w:rPr>
          <w:t>MaximumRXFireIntesnity</w:t>
        </w:r>
        <w:r>
          <w:rPr>
            <w:noProof/>
            <w:webHidden/>
          </w:rPr>
          <w:tab/>
        </w:r>
        <w:r>
          <w:rPr>
            <w:noProof/>
            <w:webHidden/>
          </w:rPr>
          <w:fldChar w:fldCharType="begin"/>
        </w:r>
        <w:r>
          <w:rPr>
            <w:noProof/>
            <w:webHidden/>
          </w:rPr>
          <w:instrText xml:space="preserve"> PAGEREF _Toc76115659 \h </w:instrText>
        </w:r>
        <w:r>
          <w:rPr>
            <w:noProof/>
            <w:webHidden/>
          </w:rPr>
        </w:r>
        <w:r>
          <w:rPr>
            <w:noProof/>
            <w:webHidden/>
          </w:rPr>
          <w:fldChar w:fldCharType="separate"/>
        </w:r>
        <w:r>
          <w:rPr>
            <w:noProof/>
            <w:webHidden/>
          </w:rPr>
          <w:t>13</w:t>
        </w:r>
        <w:r>
          <w:rPr>
            <w:noProof/>
            <w:webHidden/>
          </w:rPr>
          <w:fldChar w:fldCharType="end"/>
        </w:r>
      </w:hyperlink>
    </w:p>
    <w:p w14:paraId="3056EBC4" w14:textId="3C33AE34"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0" w:history="1">
        <w:r w:rsidRPr="006856ED">
          <w:rPr>
            <w:rStyle w:val="Hyperlink"/>
            <w:noProof/>
          </w:rPr>
          <w:t>2.33.</w:t>
        </w:r>
        <w:r>
          <w:rPr>
            <w:rFonts w:asciiTheme="minorHAnsi" w:eastAsiaTheme="minorEastAsia" w:hAnsiTheme="minorHAnsi" w:cstheme="minorBidi"/>
            <w:noProof/>
            <w:sz w:val="22"/>
            <w:szCs w:val="22"/>
            <w:lang w:eastAsia="en-US"/>
          </w:rPr>
          <w:tab/>
        </w:r>
        <w:r w:rsidRPr="006856ED">
          <w:rPr>
            <w:rStyle w:val="Hyperlink"/>
            <w:noProof/>
          </w:rPr>
          <w:t>NumberRxAnnualFires</w:t>
        </w:r>
        <w:r>
          <w:rPr>
            <w:noProof/>
            <w:webHidden/>
          </w:rPr>
          <w:tab/>
        </w:r>
        <w:r>
          <w:rPr>
            <w:noProof/>
            <w:webHidden/>
          </w:rPr>
          <w:fldChar w:fldCharType="begin"/>
        </w:r>
        <w:r>
          <w:rPr>
            <w:noProof/>
            <w:webHidden/>
          </w:rPr>
          <w:instrText xml:space="preserve"> PAGEREF _Toc76115660 \h </w:instrText>
        </w:r>
        <w:r>
          <w:rPr>
            <w:noProof/>
            <w:webHidden/>
          </w:rPr>
        </w:r>
        <w:r>
          <w:rPr>
            <w:noProof/>
            <w:webHidden/>
          </w:rPr>
          <w:fldChar w:fldCharType="separate"/>
        </w:r>
        <w:r>
          <w:rPr>
            <w:noProof/>
            <w:webHidden/>
          </w:rPr>
          <w:t>13</w:t>
        </w:r>
        <w:r>
          <w:rPr>
            <w:noProof/>
            <w:webHidden/>
          </w:rPr>
          <w:fldChar w:fldCharType="end"/>
        </w:r>
      </w:hyperlink>
    </w:p>
    <w:p w14:paraId="119F7D72" w14:textId="230800F7"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1" w:history="1">
        <w:r w:rsidRPr="006856ED">
          <w:rPr>
            <w:rStyle w:val="Hyperlink"/>
            <w:noProof/>
          </w:rPr>
          <w:t>2.34.</w:t>
        </w:r>
        <w:r>
          <w:rPr>
            <w:rFonts w:asciiTheme="minorHAnsi" w:eastAsiaTheme="minorEastAsia" w:hAnsiTheme="minorHAnsi" w:cstheme="minorBidi"/>
            <w:noProof/>
            <w:sz w:val="22"/>
            <w:szCs w:val="22"/>
            <w:lang w:eastAsia="en-US"/>
          </w:rPr>
          <w:tab/>
        </w:r>
        <w:r w:rsidRPr="006856ED">
          <w:rPr>
            <w:rStyle w:val="Hyperlink"/>
            <w:noProof/>
          </w:rPr>
          <w:t>NumberRxDailyFires</w:t>
        </w:r>
        <w:r>
          <w:rPr>
            <w:noProof/>
            <w:webHidden/>
          </w:rPr>
          <w:tab/>
        </w:r>
        <w:r>
          <w:rPr>
            <w:noProof/>
            <w:webHidden/>
          </w:rPr>
          <w:fldChar w:fldCharType="begin"/>
        </w:r>
        <w:r>
          <w:rPr>
            <w:noProof/>
            <w:webHidden/>
          </w:rPr>
          <w:instrText xml:space="preserve"> PAGEREF _Toc76115661 \h </w:instrText>
        </w:r>
        <w:r>
          <w:rPr>
            <w:noProof/>
            <w:webHidden/>
          </w:rPr>
        </w:r>
        <w:r>
          <w:rPr>
            <w:noProof/>
            <w:webHidden/>
          </w:rPr>
          <w:fldChar w:fldCharType="separate"/>
        </w:r>
        <w:r>
          <w:rPr>
            <w:noProof/>
            <w:webHidden/>
          </w:rPr>
          <w:t>13</w:t>
        </w:r>
        <w:r>
          <w:rPr>
            <w:noProof/>
            <w:webHidden/>
          </w:rPr>
          <w:fldChar w:fldCharType="end"/>
        </w:r>
      </w:hyperlink>
    </w:p>
    <w:p w14:paraId="2E9C3D94" w14:textId="2A4C7983"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2" w:history="1">
        <w:r w:rsidRPr="006856ED">
          <w:rPr>
            <w:rStyle w:val="Hyperlink"/>
            <w:noProof/>
          </w:rPr>
          <w:t>2.35.</w:t>
        </w:r>
        <w:r>
          <w:rPr>
            <w:rFonts w:asciiTheme="minorHAnsi" w:eastAsiaTheme="minorEastAsia" w:hAnsiTheme="minorHAnsi" w:cstheme="minorBidi"/>
            <w:noProof/>
            <w:sz w:val="22"/>
            <w:szCs w:val="22"/>
            <w:lang w:eastAsia="en-US"/>
          </w:rPr>
          <w:tab/>
        </w:r>
        <w:r w:rsidRPr="006856ED">
          <w:rPr>
            <w:rStyle w:val="Hyperlink"/>
            <w:noProof/>
          </w:rPr>
          <w:t>FirstDayRxFires</w:t>
        </w:r>
        <w:r>
          <w:rPr>
            <w:noProof/>
            <w:webHidden/>
          </w:rPr>
          <w:tab/>
        </w:r>
        <w:r>
          <w:rPr>
            <w:noProof/>
            <w:webHidden/>
          </w:rPr>
          <w:fldChar w:fldCharType="begin"/>
        </w:r>
        <w:r>
          <w:rPr>
            <w:noProof/>
            <w:webHidden/>
          </w:rPr>
          <w:instrText xml:space="preserve"> PAGEREF _Toc76115662 \h </w:instrText>
        </w:r>
        <w:r>
          <w:rPr>
            <w:noProof/>
            <w:webHidden/>
          </w:rPr>
        </w:r>
        <w:r>
          <w:rPr>
            <w:noProof/>
            <w:webHidden/>
          </w:rPr>
          <w:fldChar w:fldCharType="separate"/>
        </w:r>
        <w:r>
          <w:rPr>
            <w:noProof/>
            <w:webHidden/>
          </w:rPr>
          <w:t>13</w:t>
        </w:r>
        <w:r>
          <w:rPr>
            <w:noProof/>
            <w:webHidden/>
          </w:rPr>
          <w:fldChar w:fldCharType="end"/>
        </w:r>
      </w:hyperlink>
    </w:p>
    <w:p w14:paraId="3AF33553" w14:textId="0BCB81A8"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3" w:history="1">
        <w:r w:rsidRPr="006856ED">
          <w:rPr>
            <w:rStyle w:val="Hyperlink"/>
            <w:noProof/>
          </w:rPr>
          <w:t>2.36.</w:t>
        </w:r>
        <w:r>
          <w:rPr>
            <w:rFonts w:asciiTheme="minorHAnsi" w:eastAsiaTheme="minorEastAsia" w:hAnsiTheme="minorHAnsi" w:cstheme="minorBidi"/>
            <w:noProof/>
            <w:sz w:val="22"/>
            <w:szCs w:val="22"/>
            <w:lang w:eastAsia="en-US"/>
          </w:rPr>
          <w:tab/>
        </w:r>
        <w:r w:rsidRPr="006856ED">
          <w:rPr>
            <w:rStyle w:val="Hyperlink"/>
            <w:noProof/>
          </w:rPr>
          <w:t>LastDayRxFires</w:t>
        </w:r>
        <w:r>
          <w:rPr>
            <w:noProof/>
            <w:webHidden/>
          </w:rPr>
          <w:tab/>
        </w:r>
        <w:r>
          <w:rPr>
            <w:noProof/>
            <w:webHidden/>
          </w:rPr>
          <w:fldChar w:fldCharType="begin"/>
        </w:r>
        <w:r>
          <w:rPr>
            <w:noProof/>
            <w:webHidden/>
          </w:rPr>
          <w:instrText xml:space="preserve"> PAGEREF _Toc76115663 \h </w:instrText>
        </w:r>
        <w:r>
          <w:rPr>
            <w:noProof/>
            <w:webHidden/>
          </w:rPr>
        </w:r>
        <w:r>
          <w:rPr>
            <w:noProof/>
            <w:webHidden/>
          </w:rPr>
          <w:fldChar w:fldCharType="separate"/>
        </w:r>
        <w:r>
          <w:rPr>
            <w:noProof/>
            <w:webHidden/>
          </w:rPr>
          <w:t>13</w:t>
        </w:r>
        <w:r>
          <w:rPr>
            <w:noProof/>
            <w:webHidden/>
          </w:rPr>
          <w:fldChar w:fldCharType="end"/>
        </w:r>
      </w:hyperlink>
    </w:p>
    <w:p w14:paraId="1F5193D6" w14:textId="464ED235"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4" w:history="1">
        <w:r w:rsidRPr="006856ED">
          <w:rPr>
            <w:rStyle w:val="Hyperlink"/>
            <w:noProof/>
          </w:rPr>
          <w:t>2.37.</w:t>
        </w:r>
        <w:r>
          <w:rPr>
            <w:rFonts w:asciiTheme="minorHAnsi" w:eastAsiaTheme="minorEastAsia" w:hAnsiTheme="minorHAnsi" w:cstheme="minorBidi"/>
            <w:noProof/>
            <w:sz w:val="22"/>
            <w:szCs w:val="22"/>
            <w:lang w:eastAsia="en-US"/>
          </w:rPr>
          <w:tab/>
        </w:r>
        <w:r w:rsidRPr="006856ED">
          <w:rPr>
            <w:rStyle w:val="Hyperlink"/>
            <w:noProof/>
          </w:rPr>
          <w:t>TargetRxSize</w:t>
        </w:r>
        <w:r>
          <w:rPr>
            <w:noProof/>
            <w:webHidden/>
          </w:rPr>
          <w:tab/>
        </w:r>
        <w:r>
          <w:rPr>
            <w:noProof/>
            <w:webHidden/>
          </w:rPr>
          <w:fldChar w:fldCharType="begin"/>
        </w:r>
        <w:r>
          <w:rPr>
            <w:noProof/>
            <w:webHidden/>
          </w:rPr>
          <w:instrText xml:space="preserve"> PAGEREF _Toc76115664 \h </w:instrText>
        </w:r>
        <w:r>
          <w:rPr>
            <w:noProof/>
            <w:webHidden/>
          </w:rPr>
        </w:r>
        <w:r>
          <w:rPr>
            <w:noProof/>
            <w:webHidden/>
          </w:rPr>
          <w:fldChar w:fldCharType="separate"/>
        </w:r>
        <w:r>
          <w:rPr>
            <w:noProof/>
            <w:webHidden/>
          </w:rPr>
          <w:t>13</w:t>
        </w:r>
        <w:r>
          <w:rPr>
            <w:noProof/>
            <w:webHidden/>
          </w:rPr>
          <w:fldChar w:fldCharType="end"/>
        </w:r>
      </w:hyperlink>
    </w:p>
    <w:p w14:paraId="17A134B0" w14:textId="11361E99"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5" w:history="1">
        <w:r w:rsidRPr="006856ED">
          <w:rPr>
            <w:rStyle w:val="Hyperlink"/>
            <w:noProof/>
          </w:rPr>
          <w:t>2.38.</w:t>
        </w:r>
        <w:r>
          <w:rPr>
            <w:rFonts w:asciiTheme="minorHAnsi" w:eastAsiaTheme="minorEastAsia" w:hAnsiTheme="minorHAnsi" w:cstheme="minorBidi"/>
            <w:noProof/>
            <w:sz w:val="22"/>
            <w:szCs w:val="22"/>
            <w:lang w:eastAsia="en-US"/>
          </w:rPr>
          <w:tab/>
        </w:r>
        <w:r w:rsidRPr="006856ED">
          <w:rPr>
            <w:rStyle w:val="Hyperlink"/>
            <w:noProof/>
          </w:rPr>
          <w:t>RxZonesMap (Optional)</w:t>
        </w:r>
        <w:r>
          <w:rPr>
            <w:noProof/>
            <w:webHidden/>
          </w:rPr>
          <w:tab/>
        </w:r>
        <w:r>
          <w:rPr>
            <w:noProof/>
            <w:webHidden/>
          </w:rPr>
          <w:fldChar w:fldCharType="begin"/>
        </w:r>
        <w:r>
          <w:rPr>
            <w:noProof/>
            <w:webHidden/>
          </w:rPr>
          <w:instrText xml:space="preserve"> PAGEREF _Toc76115665 \h </w:instrText>
        </w:r>
        <w:r>
          <w:rPr>
            <w:noProof/>
            <w:webHidden/>
          </w:rPr>
        </w:r>
        <w:r>
          <w:rPr>
            <w:noProof/>
            <w:webHidden/>
          </w:rPr>
          <w:fldChar w:fldCharType="separate"/>
        </w:r>
        <w:r>
          <w:rPr>
            <w:noProof/>
            <w:webHidden/>
          </w:rPr>
          <w:t>14</w:t>
        </w:r>
        <w:r>
          <w:rPr>
            <w:noProof/>
            <w:webHidden/>
          </w:rPr>
          <w:fldChar w:fldCharType="end"/>
        </w:r>
      </w:hyperlink>
    </w:p>
    <w:p w14:paraId="1E6F0367" w14:textId="27889FD3"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6" w:history="1">
        <w:r w:rsidRPr="006856ED">
          <w:rPr>
            <w:rStyle w:val="Hyperlink"/>
            <w:noProof/>
          </w:rPr>
          <w:t>2.39.</w:t>
        </w:r>
        <w:r>
          <w:rPr>
            <w:rFonts w:asciiTheme="minorHAnsi" w:eastAsiaTheme="minorEastAsia" w:hAnsiTheme="minorHAnsi" w:cstheme="minorBidi"/>
            <w:noProof/>
            <w:sz w:val="22"/>
            <w:szCs w:val="22"/>
            <w:lang w:eastAsia="en-US"/>
          </w:rPr>
          <w:tab/>
        </w:r>
        <w:r w:rsidRPr="006856ED">
          <w:rPr>
            <w:rStyle w:val="Hyperlink"/>
            <w:noProof/>
          </w:rPr>
          <w:t>MaximumSpreadAreaB0</w:t>
        </w:r>
        <w:r>
          <w:rPr>
            <w:noProof/>
            <w:webHidden/>
          </w:rPr>
          <w:tab/>
        </w:r>
        <w:r>
          <w:rPr>
            <w:noProof/>
            <w:webHidden/>
          </w:rPr>
          <w:fldChar w:fldCharType="begin"/>
        </w:r>
        <w:r>
          <w:rPr>
            <w:noProof/>
            <w:webHidden/>
          </w:rPr>
          <w:instrText xml:space="preserve"> PAGEREF _Toc76115666 \h </w:instrText>
        </w:r>
        <w:r>
          <w:rPr>
            <w:noProof/>
            <w:webHidden/>
          </w:rPr>
        </w:r>
        <w:r>
          <w:rPr>
            <w:noProof/>
            <w:webHidden/>
          </w:rPr>
          <w:fldChar w:fldCharType="separate"/>
        </w:r>
        <w:r>
          <w:rPr>
            <w:noProof/>
            <w:webHidden/>
          </w:rPr>
          <w:t>14</w:t>
        </w:r>
        <w:r>
          <w:rPr>
            <w:noProof/>
            <w:webHidden/>
          </w:rPr>
          <w:fldChar w:fldCharType="end"/>
        </w:r>
      </w:hyperlink>
    </w:p>
    <w:p w14:paraId="23E25A7D" w14:textId="49195500"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7" w:history="1">
        <w:r w:rsidRPr="006856ED">
          <w:rPr>
            <w:rStyle w:val="Hyperlink"/>
            <w:noProof/>
          </w:rPr>
          <w:t>2.40.</w:t>
        </w:r>
        <w:r>
          <w:rPr>
            <w:rFonts w:asciiTheme="minorHAnsi" w:eastAsiaTheme="minorEastAsia" w:hAnsiTheme="minorHAnsi" w:cstheme="minorBidi"/>
            <w:noProof/>
            <w:sz w:val="22"/>
            <w:szCs w:val="22"/>
            <w:lang w:eastAsia="en-US"/>
          </w:rPr>
          <w:tab/>
        </w:r>
        <w:r w:rsidRPr="006856ED">
          <w:rPr>
            <w:rStyle w:val="Hyperlink"/>
            <w:noProof/>
          </w:rPr>
          <w:t>MaximumSpreadAreaB1</w:t>
        </w:r>
        <w:r>
          <w:rPr>
            <w:noProof/>
            <w:webHidden/>
          </w:rPr>
          <w:tab/>
        </w:r>
        <w:r>
          <w:rPr>
            <w:noProof/>
            <w:webHidden/>
          </w:rPr>
          <w:fldChar w:fldCharType="begin"/>
        </w:r>
        <w:r>
          <w:rPr>
            <w:noProof/>
            <w:webHidden/>
          </w:rPr>
          <w:instrText xml:space="preserve"> PAGEREF _Toc76115667 \h </w:instrText>
        </w:r>
        <w:r>
          <w:rPr>
            <w:noProof/>
            <w:webHidden/>
          </w:rPr>
        </w:r>
        <w:r>
          <w:rPr>
            <w:noProof/>
            <w:webHidden/>
          </w:rPr>
          <w:fldChar w:fldCharType="separate"/>
        </w:r>
        <w:r>
          <w:rPr>
            <w:noProof/>
            <w:webHidden/>
          </w:rPr>
          <w:t>14</w:t>
        </w:r>
        <w:r>
          <w:rPr>
            <w:noProof/>
            <w:webHidden/>
          </w:rPr>
          <w:fldChar w:fldCharType="end"/>
        </w:r>
      </w:hyperlink>
    </w:p>
    <w:p w14:paraId="3DB63F9B" w14:textId="4B7D422F"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8" w:history="1">
        <w:r w:rsidRPr="006856ED">
          <w:rPr>
            <w:rStyle w:val="Hyperlink"/>
            <w:noProof/>
          </w:rPr>
          <w:t>2.41.</w:t>
        </w:r>
        <w:r>
          <w:rPr>
            <w:rFonts w:asciiTheme="minorHAnsi" w:eastAsiaTheme="minorEastAsia" w:hAnsiTheme="minorHAnsi" w:cstheme="minorBidi"/>
            <w:noProof/>
            <w:sz w:val="22"/>
            <w:szCs w:val="22"/>
            <w:lang w:eastAsia="en-US"/>
          </w:rPr>
          <w:tab/>
        </w:r>
        <w:r w:rsidRPr="006856ED">
          <w:rPr>
            <w:rStyle w:val="Hyperlink"/>
            <w:noProof/>
          </w:rPr>
          <w:t>MaximumSpreadAreaB2</w:t>
        </w:r>
        <w:r>
          <w:rPr>
            <w:noProof/>
            <w:webHidden/>
          </w:rPr>
          <w:tab/>
        </w:r>
        <w:r>
          <w:rPr>
            <w:noProof/>
            <w:webHidden/>
          </w:rPr>
          <w:fldChar w:fldCharType="begin"/>
        </w:r>
        <w:r>
          <w:rPr>
            <w:noProof/>
            <w:webHidden/>
          </w:rPr>
          <w:instrText xml:space="preserve"> PAGEREF _Toc76115668 \h </w:instrText>
        </w:r>
        <w:r>
          <w:rPr>
            <w:noProof/>
            <w:webHidden/>
          </w:rPr>
        </w:r>
        <w:r>
          <w:rPr>
            <w:noProof/>
            <w:webHidden/>
          </w:rPr>
          <w:fldChar w:fldCharType="separate"/>
        </w:r>
        <w:r>
          <w:rPr>
            <w:noProof/>
            <w:webHidden/>
          </w:rPr>
          <w:t>14</w:t>
        </w:r>
        <w:r>
          <w:rPr>
            <w:noProof/>
            <w:webHidden/>
          </w:rPr>
          <w:fldChar w:fldCharType="end"/>
        </w:r>
      </w:hyperlink>
    </w:p>
    <w:p w14:paraId="13B3011E" w14:textId="074F4A19"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9" w:history="1">
        <w:r w:rsidRPr="006856ED">
          <w:rPr>
            <w:rStyle w:val="Hyperlink"/>
            <w:noProof/>
          </w:rPr>
          <w:t>2.42.</w:t>
        </w:r>
        <w:r>
          <w:rPr>
            <w:rFonts w:asciiTheme="minorHAnsi" w:eastAsiaTheme="minorEastAsia" w:hAnsiTheme="minorHAnsi" w:cstheme="minorBidi"/>
            <w:noProof/>
            <w:sz w:val="22"/>
            <w:szCs w:val="22"/>
            <w:lang w:eastAsia="en-US"/>
          </w:rPr>
          <w:tab/>
        </w:r>
        <w:r w:rsidRPr="006856ED">
          <w:rPr>
            <w:rStyle w:val="Hyperlink"/>
            <w:noProof/>
          </w:rPr>
          <w:t>SpreadProbabilityB0</w:t>
        </w:r>
        <w:r>
          <w:rPr>
            <w:noProof/>
            <w:webHidden/>
          </w:rPr>
          <w:tab/>
        </w:r>
        <w:r>
          <w:rPr>
            <w:noProof/>
            <w:webHidden/>
          </w:rPr>
          <w:fldChar w:fldCharType="begin"/>
        </w:r>
        <w:r>
          <w:rPr>
            <w:noProof/>
            <w:webHidden/>
          </w:rPr>
          <w:instrText xml:space="preserve"> PAGEREF _Toc76115669 \h </w:instrText>
        </w:r>
        <w:r>
          <w:rPr>
            <w:noProof/>
            <w:webHidden/>
          </w:rPr>
        </w:r>
        <w:r>
          <w:rPr>
            <w:noProof/>
            <w:webHidden/>
          </w:rPr>
          <w:fldChar w:fldCharType="separate"/>
        </w:r>
        <w:r>
          <w:rPr>
            <w:noProof/>
            <w:webHidden/>
          </w:rPr>
          <w:t>14</w:t>
        </w:r>
        <w:r>
          <w:rPr>
            <w:noProof/>
            <w:webHidden/>
          </w:rPr>
          <w:fldChar w:fldCharType="end"/>
        </w:r>
      </w:hyperlink>
    </w:p>
    <w:p w14:paraId="553E8D46" w14:textId="528D3136"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0" w:history="1">
        <w:r w:rsidRPr="006856ED">
          <w:rPr>
            <w:rStyle w:val="Hyperlink"/>
            <w:noProof/>
          </w:rPr>
          <w:t>2.43.</w:t>
        </w:r>
        <w:r>
          <w:rPr>
            <w:rFonts w:asciiTheme="minorHAnsi" w:eastAsiaTheme="minorEastAsia" w:hAnsiTheme="minorHAnsi" w:cstheme="minorBidi"/>
            <w:noProof/>
            <w:sz w:val="22"/>
            <w:szCs w:val="22"/>
            <w:lang w:eastAsia="en-US"/>
          </w:rPr>
          <w:tab/>
        </w:r>
        <w:r w:rsidRPr="006856ED">
          <w:rPr>
            <w:rStyle w:val="Hyperlink"/>
            <w:noProof/>
          </w:rPr>
          <w:t>SpreadProbabilityB1</w:t>
        </w:r>
        <w:r>
          <w:rPr>
            <w:noProof/>
            <w:webHidden/>
          </w:rPr>
          <w:tab/>
        </w:r>
        <w:r>
          <w:rPr>
            <w:noProof/>
            <w:webHidden/>
          </w:rPr>
          <w:fldChar w:fldCharType="begin"/>
        </w:r>
        <w:r>
          <w:rPr>
            <w:noProof/>
            <w:webHidden/>
          </w:rPr>
          <w:instrText xml:space="preserve"> PAGEREF _Toc76115670 \h </w:instrText>
        </w:r>
        <w:r>
          <w:rPr>
            <w:noProof/>
            <w:webHidden/>
          </w:rPr>
        </w:r>
        <w:r>
          <w:rPr>
            <w:noProof/>
            <w:webHidden/>
          </w:rPr>
          <w:fldChar w:fldCharType="separate"/>
        </w:r>
        <w:r>
          <w:rPr>
            <w:noProof/>
            <w:webHidden/>
          </w:rPr>
          <w:t>14</w:t>
        </w:r>
        <w:r>
          <w:rPr>
            <w:noProof/>
            <w:webHidden/>
          </w:rPr>
          <w:fldChar w:fldCharType="end"/>
        </w:r>
      </w:hyperlink>
    </w:p>
    <w:p w14:paraId="5BBEAB2B" w14:textId="1C6D49A6"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1" w:history="1">
        <w:r w:rsidRPr="006856ED">
          <w:rPr>
            <w:rStyle w:val="Hyperlink"/>
            <w:noProof/>
          </w:rPr>
          <w:t>2.44.</w:t>
        </w:r>
        <w:r>
          <w:rPr>
            <w:rFonts w:asciiTheme="minorHAnsi" w:eastAsiaTheme="minorEastAsia" w:hAnsiTheme="minorHAnsi" w:cstheme="minorBidi"/>
            <w:noProof/>
            <w:sz w:val="22"/>
            <w:szCs w:val="22"/>
            <w:lang w:eastAsia="en-US"/>
          </w:rPr>
          <w:tab/>
        </w:r>
        <w:r w:rsidRPr="006856ED">
          <w:rPr>
            <w:rStyle w:val="Hyperlink"/>
            <w:noProof/>
          </w:rPr>
          <w:t>SpreadProbabilityB2</w:t>
        </w:r>
        <w:r>
          <w:rPr>
            <w:noProof/>
            <w:webHidden/>
          </w:rPr>
          <w:tab/>
        </w:r>
        <w:r>
          <w:rPr>
            <w:noProof/>
            <w:webHidden/>
          </w:rPr>
          <w:fldChar w:fldCharType="begin"/>
        </w:r>
        <w:r>
          <w:rPr>
            <w:noProof/>
            <w:webHidden/>
          </w:rPr>
          <w:instrText xml:space="preserve"> PAGEREF _Toc76115671 \h </w:instrText>
        </w:r>
        <w:r>
          <w:rPr>
            <w:noProof/>
            <w:webHidden/>
          </w:rPr>
        </w:r>
        <w:r>
          <w:rPr>
            <w:noProof/>
            <w:webHidden/>
          </w:rPr>
          <w:fldChar w:fldCharType="separate"/>
        </w:r>
        <w:r>
          <w:rPr>
            <w:noProof/>
            <w:webHidden/>
          </w:rPr>
          <w:t>14</w:t>
        </w:r>
        <w:r>
          <w:rPr>
            <w:noProof/>
            <w:webHidden/>
          </w:rPr>
          <w:fldChar w:fldCharType="end"/>
        </w:r>
      </w:hyperlink>
    </w:p>
    <w:p w14:paraId="3CB96A50" w14:textId="34C4BE90"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2" w:history="1">
        <w:r w:rsidRPr="006856ED">
          <w:rPr>
            <w:rStyle w:val="Hyperlink"/>
            <w:noProof/>
          </w:rPr>
          <w:t>2.45.</w:t>
        </w:r>
        <w:r>
          <w:rPr>
            <w:rFonts w:asciiTheme="minorHAnsi" w:eastAsiaTheme="minorEastAsia" w:hAnsiTheme="minorHAnsi" w:cstheme="minorBidi"/>
            <w:noProof/>
            <w:sz w:val="22"/>
            <w:szCs w:val="22"/>
            <w:lang w:eastAsia="en-US"/>
          </w:rPr>
          <w:tab/>
        </w:r>
        <w:r w:rsidRPr="006856ED">
          <w:rPr>
            <w:rStyle w:val="Hyperlink"/>
            <w:noProof/>
          </w:rPr>
          <w:t>SpreadProbabilityB3</w:t>
        </w:r>
        <w:r>
          <w:rPr>
            <w:noProof/>
            <w:webHidden/>
          </w:rPr>
          <w:tab/>
        </w:r>
        <w:r>
          <w:rPr>
            <w:noProof/>
            <w:webHidden/>
          </w:rPr>
          <w:fldChar w:fldCharType="begin"/>
        </w:r>
        <w:r>
          <w:rPr>
            <w:noProof/>
            <w:webHidden/>
          </w:rPr>
          <w:instrText xml:space="preserve"> PAGEREF _Toc76115672 \h </w:instrText>
        </w:r>
        <w:r>
          <w:rPr>
            <w:noProof/>
            <w:webHidden/>
          </w:rPr>
        </w:r>
        <w:r>
          <w:rPr>
            <w:noProof/>
            <w:webHidden/>
          </w:rPr>
          <w:fldChar w:fldCharType="separate"/>
        </w:r>
        <w:r>
          <w:rPr>
            <w:noProof/>
            <w:webHidden/>
          </w:rPr>
          <w:t>15</w:t>
        </w:r>
        <w:r>
          <w:rPr>
            <w:noProof/>
            <w:webHidden/>
          </w:rPr>
          <w:fldChar w:fldCharType="end"/>
        </w:r>
      </w:hyperlink>
    </w:p>
    <w:p w14:paraId="303042CD" w14:textId="4469848C"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3" w:history="1">
        <w:r w:rsidRPr="006856ED">
          <w:rPr>
            <w:rStyle w:val="Hyperlink"/>
            <w:noProof/>
          </w:rPr>
          <w:t>2.46.</w:t>
        </w:r>
        <w:r>
          <w:rPr>
            <w:rFonts w:asciiTheme="minorHAnsi" w:eastAsiaTheme="minorEastAsia" w:hAnsiTheme="minorHAnsi" w:cstheme="minorBidi"/>
            <w:noProof/>
            <w:sz w:val="22"/>
            <w:szCs w:val="22"/>
            <w:lang w:eastAsia="en-US"/>
          </w:rPr>
          <w:tab/>
        </w:r>
        <w:r w:rsidRPr="006856ED">
          <w:rPr>
            <w:rStyle w:val="Hyperlink"/>
            <w:noProof/>
          </w:rPr>
          <w:t>SiteMortalityB0</w:t>
        </w:r>
        <w:r>
          <w:rPr>
            <w:noProof/>
            <w:webHidden/>
          </w:rPr>
          <w:tab/>
        </w:r>
        <w:r>
          <w:rPr>
            <w:noProof/>
            <w:webHidden/>
          </w:rPr>
          <w:fldChar w:fldCharType="begin"/>
        </w:r>
        <w:r>
          <w:rPr>
            <w:noProof/>
            <w:webHidden/>
          </w:rPr>
          <w:instrText xml:space="preserve"> PAGEREF _Toc76115673 \h </w:instrText>
        </w:r>
        <w:r>
          <w:rPr>
            <w:noProof/>
            <w:webHidden/>
          </w:rPr>
        </w:r>
        <w:r>
          <w:rPr>
            <w:noProof/>
            <w:webHidden/>
          </w:rPr>
          <w:fldChar w:fldCharType="separate"/>
        </w:r>
        <w:r>
          <w:rPr>
            <w:noProof/>
            <w:webHidden/>
          </w:rPr>
          <w:t>15</w:t>
        </w:r>
        <w:r>
          <w:rPr>
            <w:noProof/>
            <w:webHidden/>
          </w:rPr>
          <w:fldChar w:fldCharType="end"/>
        </w:r>
      </w:hyperlink>
    </w:p>
    <w:p w14:paraId="467F6DBE" w14:textId="1D55527B"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4" w:history="1">
        <w:r w:rsidRPr="006856ED">
          <w:rPr>
            <w:rStyle w:val="Hyperlink"/>
            <w:noProof/>
          </w:rPr>
          <w:t>2.47.</w:t>
        </w:r>
        <w:r>
          <w:rPr>
            <w:rFonts w:asciiTheme="minorHAnsi" w:eastAsiaTheme="minorEastAsia" w:hAnsiTheme="minorHAnsi" w:cstheme="minorBidi"/>
            <w:noProof/>
            <w:sz w:val="22"/>
            <w:szCs w:val="22"/>
            <w:lang w:eastAsia="en-US"/>
          </w:rPr>
          <w:tab/>
        </w:r>
        <w:r w:rsidRPr="006856ED">
          <w:rPr>
            <w:rStyle w:val="Hyperlink"/>
            <w:noProof/>
          </w:rPr>
          <w:t>SiteMortalityB1</w:t>
        </w:r>
        <w:r>
          <w:rPr>
            <w:noProof/>
            <w:webHidden/>
          </w:rPr>
          <w:tab/>
        </w:r>
        <w:r>
          <w:rPr>
            <w:noProof/>
            <w:webHidden/>
          </w:rPr>
          <w:fldChar w:fldCharType="begin"/>
        </w:r>
        <w:r>
          <w:rPr>
            <w:noProof/>
            <w:webHidden/>
          </w:rPr>
          <w:instrText xml:space="preserve"> PAGEREF _Toc76115674 \h </w:instrText>
        </w:r>
        <w:r>
          <w:rPr>
            <w:noProof/>
            <w:webHidden/>
          </w:rPr>
        </w:r>
        <w:r>
          <w:rPr>
            <w:noProof/>
            <w:webHidden/>
          </w:rPr>
          <w:fldChar w:fldCharType="separate"/>
        </w:r>
        <w:r>
          <w:rPr>
            <w:noProof/>
            <w:webHidden/>
          </w:rPr>
          <w:t>15</w:t>
        </w:r>
        <w:r>
          <w:rPr>
            <w:noProof/>
            <w:webHidden/>
          </w:rPr>
          <w:fldChar w:fldCharType="end"/>
        </w:r>
      </w:hyperlink>
    </w:p>
    <w:p w14:paraId="21A1DF80" w14:textId="142C6687"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5" w:history="1">
        <w:r w:rsidRPr="006856ED">
          <w:rPr>
            <w:rStyle w:val="Hyperlink"/>
            <w:noProof/>
          </w:rPr>
          <w:t>2.48.</w:t>
        </w:r>
        <w:r>
          <w:rPr>
            <w:rFonts w:asciiTheme="minorHAnsi" w:eastAsiaTheme="minorEastAsia" w:hAnsiTheme="minorHAnsi" w:cstheme="minorBidi"/>
            <w:noProof/>
            <w:sz w:val="22"/>
            <w:szCs w:val="22"/>
            <w:lang w:eastAsia="en-US"/>
          </w:rPr>
          <w:tab/>
        </w:r>
        <w:r w:rsidRPr="006856ED">
          <w:rPr>
            <w:rStyle w:val="Hyperlink"/>
            <w:noProof/>
          </w:rPr>
          <w:t>SiteMortalityB2</w:t>
        </w:r>
        <w:r>
          <w:rPr>
            <w:noProof/>
            <w:webHidden/>
          </w:rPr>
          <w:tab/>
        </w:r>
        <w:r>
          <w:rPr>
            <w:noProof/>
            <w:webHidden/>
          </w:rPr>
          <w:fldChar w:fldCharType="begin"/>
        </w:r>
        <w:r>
          <w:rPr>
            <w:noProof/>
            <w:webHidden/>
          </w:rPr>
          <w:instrText xml:space="preserve"> PAGEREF _Toc76115675 \h </w:instrText>
        </w:r>
        <w:r>
          <w:rPr>
            <w:noProof/>
            <w:webHidden/>
          </w:rPr>
        </w:r>
        <w:r>
          <w:rPr>
            <w:noProof/>
            <w:webHidden/>
          </w:rPr>
          <w:fldChar w:fldCharType="separate"/>
        </w:r>
        <w:r>
          <w:rPr>
            <w:noProof/>
            <w:webHidden/>
          </w:rPr>
          <w:t>15</w:t>
        </w:r>
        <w:r>
          <w:rPr>
            <w:noProof/>
            <w:webHidden/>
          </w:rPr>
          <w:fldChar w:fldCharType="end"/>
        </w:r>
      </w:hyperlink>
    </w:p>
    <w:p w14:paraId="5A08044B" w14:textId="0620AE7E"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6" w:history="1">
        <w:r w:rsidRPr="006856ED">
          <w:rPr>
            <w:rStyle w:val="Hyperlink"/>
            <w:noProof/>
          </w:rPr>
          <w:t>2.49.</w:t>
        </w:r>
        <w:r>
          <w:rPr>
            <w:rFonts w:asciiTheme="minorHAnsi" w:eastAsiaTheme="minorEastAsia" w:hAnsiTheme="minorHAnsi" w:cstheme="minorBidi"/>
            <w:noProof/>
            <w:sz w:val="22"/>
            <w:szCs w:val="22"/>
            <w:lang w:eastAsia="en-US"/>
          </w:rPr>
          <w:tab/>
        </w:r>
        <w:r w:rsidRPr="006856ED">
          <w:rPr>
            <w:rStyle w:val="Hyperlink"/>
            <w:noProof/>
          </w:rPr>
          <w:t>SiteMortalityB3</w:t>
        </w:r>
        <w:r>
          <w:rPr>
            <w:noProof/>
            <w:webHidden/>
          </w:rPr>
          <w:tab/>
        </w:r>
        <w:r>
          <w:rPr>
            <w:noProof/>
            <w:webHidden/>
          </w:rPr>
          <w:fldChar w:fldCharType="begin"/>
        </w:r>
        <w:r>
          <w:rPr>
            <w:noProof/>
            <w:webHidden/>
          </w:rPr>
          <w:instrText xml:space="preserve"> PAGEREF _Toc76115676 \h </w:instrText>
        </w:r>
        <w:r>
          <w:rPr>
            <w:noProof/>
            <w:webHidden/>
          </w:rPr>
        </w:r>
        <w:r>
          <w:rPr>
            <w:noProof/>
            <w:webHidden/>
          </w:rPr>
          <w:fldChar w:fldCharType="separate"/>
        </w:r>
        <w:r>
          <w:rPr>
            <w:noProof/>
            <w:webHidden/>
          </w:rPr>
          <w:t>15</w:t>
        </w:r>
        <w:r>
          <w:rPr>
            <w:noProof/>
            <w:webHidden/>
          </w:rPr>
          <w:fldChar w:fldCharType="end"/>
        </w:r>
      </w:hyperlink>
    </w:p>
    <w:p w14:paraId="0099A670" w14:textId="4743F13E"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7" w:history="1">
        <w:r w:rsidRPr="006856ED">
          <w:rPr>
            <w:rStyle w:val="Hyperlink"/>
            <w:noProof/>
          </w:rPr>
          <w:t>2.50.</w:t>
        </w:r>
        <w:r>
          <w:rPr>
            <w:rFonts w:asciiTheme="minorHAnsi" w:eastAsiaTheme="minorEastAsia" w:hAnsiTheme="minorHAnsi" w:cstheme="minorBidi"/>
            <w:noProof/>
            <w:sz w:val="22"/>
            <w:szCs w:val="22"/>
            <w:lang w:eastAsia="en-US"/>
          </w:rPr>
          <w:tab/>
        </w:r>
        <w:r w:rsidRPr="006856ED">
          <w:rPr>
            <w:rStyle w:val="Hyperlink"/>
            <w:noProof/>
          </w:rPr>
          <w:t>SiteMortalityB4</w:t>
        </w:r>
        <w:r>
          <w:rPr>
            <w:noProof/>
            <w:webHidden/>
          </w:rPr>
          <w:tab/>
        </w:r>
        <w:r>
          <w:rPr>
            <w:noProof/>
            <w:webHidden/>
          </w:rPr>
          <w:fldChar w:fldCharType="begin"/>
        </w:r>
        <w:r>
          <w:rPr>
            <w:noProof/>
            <w:webHidden/>
          </w:rPr>
          <w:instrText xml:space="preserve"> PAGEREF _Toc76115677 \h </w:instrText>
        </w:r>
        <w:r>
          <w:rPr>
            <w:noProof/>
            <w:webHidden/>
          </w:rPr>
        </w:r>
        <w:r>
          <w:rPr>
            <w:noProof/>
            <w:webHidden/>
          </w:rPr>
          <w:fldChar w:fldCharType="separate"/>
        </w:r>
        <w:r>
          <w:rPr>
            <w:noProof/>
            <w:webHidden/>
          </w:rPr>
          <w:t>15</w:t>
        </w:r>
        <w:r>
          <w:rPr>
            <w:noProof/>
            <w:webHidden/>
          </w:rPr>
          <w:fldChar w:fldCharType="end"/>
        </w:r>
      </w:hyperlink>
    </w:p>
    <w:p w14:paraId="2192CD76" w14:textId="2224242C"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8" w:history="1">
        <w:r w:rsidRPr="006856ED">
          <w:rPr>
            <w:rStyle w:val="Hyperlink"/>
            <w:noProof/>
          </w:rPr>
          <w:t>2.51.</w:t>
        </w:r>
        <w:r>
          <w:rPr>
            <w:rFonts w:asciiTheme="minorHAnsi" w:eastAsiaTheme="minorEastAsia" w:hAnsiTheme="minorHAnsi" w:cstheme="minorBidi"/>
            <w:noProof/>
            <w:sz w:val="22"/>
            <w:szCs w:val="22"/>
            <w:lang w:eastAsia="en-US"/>
          </w:rPr>
          <w:tab/>
        </w:r>
        <w:r w:rsidRPr="006856ED">
          <w:rPr>
            <w:rStyle w:val="Hyperlink"/>
            <w:noProof/>
          </w:rPr>
          <w:t>SiteMortalityB5</w:t>
        </w:r>
        <w:r>
          <w:rPr>
            <w:noProof/>
            <w:webHidden/>
          </w:rPr>
          <w:tab/>
        </w:r>
        <w:r>
          <w:rPr>
            <w:noProof/>
            <w:webHidden/>
          </w:rPr>
          <w:fldChar w:fldCharType="begin"/>
        </w:r>
        <w:r>
          <w:rPr>
            <w:noProof/>
            <w:webHidden/>
          </w:rPr>
          <w:instrText xml:space="preserve"> PAGEREF _Toc76115678 \h </w:instrText>
        </w:r>
        <w:r>
          <w:rPr>
            <w:noProof/>
            <w:webHidden/>
          </w:rPr>
        </w:r>
        <w:r>
          <w:rPr>
            <w:noProof/>
            <w:webHidden/>
          </w:rPr>
          <w:fldChar w:fldCharType="separate"/>
        </w:r>
        <w:r>
          <w:rPr>
            <w:noProof/>
            <w:webHidden/>
          </w:rPr>
          <w:t>15</w:t>
        </w:r>
        <w:r>
          <w:rPr>
            <w:noProof/>
            <w:webHidden/>
          </w:rPr>
          <w:fldChar w:fldCharType="end"/>
        </w:r>
      </w:hyperlink>
    </w:p>
    <w:p w14:paraId="17E0F93E" w14:textId="3668DA90"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9" w:history="1">
        <w:r w:rsidRPr="006856ED">
          <w:rPr>
            <w:rStyle w:val="Hyperlink"/>
            <w:noProof/>
          </w:rPr>
          <w:t>2.52.</w:t>
        </w:r>
        <w:r>
          <w:rPr>
            <w:rFonts w:asciiTheme="minorHAnsi" w:eastAsiaTheme="minorEastAsia" w:hAnsiTheme="minorHAnsi" w:cstheme="minorBidi"/>
            <w:noProof/>
            <w:sz w:val="22"/>
            <w:szCs w:val="22"/>
            <w:lang w:eastAsia="en-US"/>
          </w:rPr>
          <w:tab/>
        </w:r>
        <w:r w:rsidRPr="006856ED">
          <w:rPr>
            <w:rStyle w:val="Hyperlink"/>
            <w:noProof/>
          </w:rPr>
          <w:t>SiteMortalityB6</w:t>
        </w:r>
        <w:r>
          <w:rPr>
            <w:noProof/>
            <w:webHidden/>
          </w:rPr>
          <w:tab/>
        </w:r>
        <w:r>
          <w:rPr>
            <w:noProof/>
            <w:webHidden/>
          </w:rPr>
          <w:fldChar w:fldCharType="begin"/>
        </w:r>
        <w:r>
          <w:rPr>
            <w:noProof/>
            <w:webHidden/>
          </w:rPr>
          <w:instrText xml:space="preserve"> PAGEREF _Toc76115679 \h </w:instrText>
        </w:r>
        <w:r>
          <w:rPr>
            <w:noProof/>
            <w:webHidden/>
          </w:rPr>
        </w:r>
        <w:r>
          <w:rPr>
            <w:noProof/>
            <w:webHidden/>
          </w:rPr>
          <w:fldChar w:fldCharType="separate"/>
        </w:r>
        <w:r>
          <w:rPr>
            <w:noProof/>
            <w:webHidden/>
          </w:rPr>
          <w:t>15</w:t>
        </w:r>
        <w:r>
          <w:rPr>
            <w:noProof/>
            <w:webHidden/>
          </w:rPr>
          <w:fldChar w:fldCharType="end"/>
        </w:r>
      </w:hyperlink>
    </w:p>
    <w:p w14:paraId="2CC6888B" w14:textId="1A63BC3F"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0" w:history="1">
        <w:r w:rsidRPr="006856ED">
          <w:rPr>
            <w:rStyle w:val="Hyperlink"/>
            <w:noProof/>
          </w:rPr>
          <w:t>2.53.</w:t>
        </w:r>
        <w:r>
          <w:rPr>
            <w:rFonts w:asciiTheme="minorHAnsi" w:eastAsiaTheme="minorEastAsia" w:hAnsiTheme="minorHAnsi" w:cstheme="minorBidi"/>
            <w:noProof/>
            <w:sz w:val="22"/>
            <w:szCs w:val="22"/>
            <w:lang w:eastAsia="en-US"/>
          </w:rPr>
          <w:tab/>
        </w:r>
        <w:r w:rsidRPr="006856ED">
          <w:rPr>
            <w:rStyle w:val="Hyperlink"/>
            <w:noProof/>
          </w:rPr>
          <w:t>CohortMortalityB0</w:t>
        </w:r>
        <w:r>
          <w:rPr>
            <w:noProof/>
            <w:webHidden/>
          </w:rPr>
          <w:tab/>
        </w:r>
        <w:r>
          <w:rPr>
            <w:noProof/>
            <w:webHidden/>
          </w:rPr>
          <w:fldChar w:fldCharType="begin"/>
        </w:r>
        <w:r>
          <w:rPr>
            <w:noProof/>
            <w:webHidden/>
          </w:rPr>
          <w:instrText xml:space="preserve"> PAGEREF _Toc76115680 \h </w:instrText>
        </w:r>
        <w:r>
          <w:rPr>
            <w:noProof/>
            <w:webHidden/>
          </w:rPr>
        </w:r>
        <w:r>
          <w:rPr>
            <w:noProof/>
            <w:webHidden/>
          </w:rPr>
          <w:fldChar w:fldCharType="separate"/>
        </w:r>
        <w:r>
          <w:rPr>
            <w:noProof/>
            <w:webHidden/>
          </w:rPr>
          <w:t>15</w:t>
        </w:r>
        <w:r>
          <w:rPr>
            <w:noProof/>
            <w:webHidden/>
          </w:rPr>
          <w:fldChar w:fldCharType="end"/>
        </w:r>
      </w:hyperlink>
    </w:p>
    <w:p w14:paraId="5771037D" w14:textId="4657DBF9"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1" w:history="1">
        <w:r w:rsidRPr="006856ED">
          <w:rPr>
            <w:rStyle w:val="Hyperlink"/>
            <w:noProof/>
          </w:rPr>
          <w:t>2.54.</w:t>
        </w:r>
        <w:r>
          <w:rPr>
            <w:rFonts w:asciiTheme="minorHAnsi" w:eastAsiaTheme="minorEastAsia" w:hAnsiTheme="minorHAnsi" w:cstheme="minorBidi"/>
            <w:noProof/>
            <w:sz w:val="22"/>
            <w:szCs w:val="22"/>
            <w:lang w:eastAsia="en-US"/>
          </w:rPr>
          <w:tab/>
        </w:r>
        <w:r w:rsidRPr="006856ED">
          <w:rPr>
            <w:rStyle w:val="Hyperlink"/>
            <w:noProof/>
          </w:rPr>
          <w:t>CohortMortalityB1</w:t>
        </w:r>
        <w:r>
          <w:rPr>
            <w:noProof/>
            <w:webHidden/>
          </w:rPr>
          <w:tab/>
        </w:r>
        <w:r>
          <w:rPr>
            <w:noProof/>
            <w:webHidden/>
          </w:rPr>
          <w:fldChar w:fldCharType="begin"/>
        </w:r>
        <w:r>
          <w:rPr>
            <w:noProof/>
            <w:webHidden/>
          </w:rPr>
          <w:instrText xml:space="preserve"> PAGEREF _Toc76115681 \h </w:instrText>
        </w:r>
        <w:r>
          <w:rPr>
            <w:noProof/>
            <w:webHidden/>
          </w:rPr>
        </w:r>
        <w:r>
          <w:rPr>
            <w:noProof/>
            <w:webHidden/>
          </w:rPr>
          <w:fldChar w:fldCharType="separate"/>
        </w:r>
        <w:r>
          <w:rPr>
            <w:noProof/>
            <w:webHidden/>
          </w:rPr>
          <w:t>16</w:t>
        </w:r>
        <w:r>
          <w:rPr>
            <w:noProof/>
            <w:webHidden/>
          </w:rPr>
          <w:fldChar w:fldCharType="end"/>
        </w:r>
      </w:hyperlink>
    </w:p>
    <w:p w14:paraId="259FC371" w14:textId="629705E7"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2" w:history="1">
        <w:r w:rsidRPr="006856ED">
          <w:rPr>
            <w:rStyle w:val="Hyperlink"/>
            <w:noProof/>
          </w:rPr>
          <w:t>2.55.</w:t>
        </w:r>
        <w:r>
          <w:rPr>
            <w:rFonts w:asciiTheme="minorHAnsi" w:eastAsiaTheme="minorEastAsia" w:hAnsiTheme="minorHAnsi" w:cstheme="minorBidi"/>
            <w:noProof/>
            <w:sz w:val="22"/>
            <w:szCs w:val="22"/>
            <w:lang w:eastAsia="en-US"/>
          </w:rPr>
          <w:tab/>
        </w:r>
        <w:r w:rsidRPr="006856ED">
          <w:rPr>
            <w:rStyle w:val="Hyperlink"/>
            <w:noProof/>
          </w:rPr>
          <w:t>CohortMortalityB2</w:t>
        </w:r>
        <w:r>
          <w:rPr>
            <w:noProof/>
            <w:webHidden/>
          </w:rPr>
          <w:tab/>
        </w:r>
        <w:r>
          <w:rPr>
            <w:noProof/>
            <w:webHidden/>
          </w:rPr>
          <w:fldChar w:fldCharType="begin"/>
        </w:r>
        <w:r>
          <w:rPr>
            <w:noProof/>
            <w:webHidden/>
          </w:rPr>
          <w:instrText xml:space="preserve"> PAGEREF _Toc76115682 \h </w:instrText>
        </w:r>
        <w:r>
          <w:rPr>
            <w:noProof/>
            <w:webHidden/>
          </w:rPr>
        </w:r>
        <w:r>
          <w:rPr>
            <w:noProof/>
            <w:webHidden/>
          </w:rPr>
          <w:fldChar w:fldCharType="separate"/>
        </w:r>
        <w:r>
          <w:rPr>
            <w:noProof/>
            <w:webHidden/>
          </w:rPr>
          <w:t>16</w:t>
        </w:r>
        <w:r>
          <w:rPr>
            <w:noProof/>
            <w:webHidden/>
          </w:rPr>
          <w:fldChar w:fldCharType="end"/>
        </w:r>
      </w:hyperlink>
    </w:p>
    <w:p w14:paraId="7D198CEE" w14:textId="770ED7C3"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3" w:history="1">
        <w:r w:rsidRPr="006856ED">
          <w:rPr>
            <w:rStyle w:val="Hyperlink"/>
            <w:noProof/>
          </w:rPr>
          <w:t>2.56.</w:t>
        </w:r>
        <w:r>
          <w:rPr>
            <w:rFonts w:asciiTheme="minorHAnsi" w:eastAsiaTheme="minorEastAsia" w:hAnsiTheme="minorHAnsi" w:cstheme="minorBidi"/>
            <w:noProof/>
            <w:sz w:val="22"/>
            <w:szCs w:val="22"/>
            <w:lang w:eastAsia="en-US"/>
          </w:rPr>
          <w:tab/>
        </w:r>
        <w:r w:rsidRPr="006856ED">
          <w:rPr>
            <w:rStyle w:val="Hyperlink"/>
            <w:noProof/>
          </w:rPr>
          <w:t>LadderFuelMaxAge</w:t>
        </w:r>
        <w:r>
          <w:rPr>
            <w:noProof/>
            <w:webHidden/>
          </w:rPr>
          <w:tab/>
        </w:r>
        <w:r>
          <w:rPr>
            <w:noProof/>
            <w:webHidden/>
          </w:rPr>
          <w:fldChar w:fldCharType="begin"/>
        </w:r>
        <w:r>
          <w:rPr>
            <w:noProof/>
            <w:webHidden/>
          </w:rPr>
          <w:instrText xml:space="preserve"> PAGEREF _Toc76115683 \h </w:instrText>
        </w:r>
        <w:r>
          <w:rPr>
            <w:noProof/>
            <w:webHidden/>
          </w:rPr>
        </w:r>
        <w:r>
          <w:rPr>
            <w:noProof/>
            <w:webHidden/>
          </w:rPr>
          <w:fldChar w:fldCharType="separate"/>
        </w:r>
        <w:r>
          <w:rPr>
            <w:noProof/>
            <w:webHidden/>
          </w:rPr>
          <w:t>16</w:t>
        </w:r>
        <w:r>
          <w:rPr>
            <w:noProof/>
            <w:webHidden/>
          </w:rPr>
          <w:fldChar w:fldCharType="end"/>
        </w:r>
      </w:hyperlink>
    </w:p>
    <w:p w14:paraId="58408038" w14:textId="38A22017"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4" w:history="1">
        <w:r w:rsidRPr="006856ED">
          <w:rPr>
            <w:rStyle w:val="Hyperlink"/>
            <w:noProof/>
          </w:rPr>
          <w:t>2.57.</w:t>
        </w:r>
        <w:r>
          <w:rPr>
            <w:rFonts w:asciiTheme="minorHAnsi" w:eastAsiaTheme="minorEastAsia" w:hAnsiTheme="minorHAnsi" w:cstheme="minorBidi"/>
            <w:noProof/>
            <w:sz w:val="22"/>
            <w:szCs w:val="22"/>
            <w:lang w:eastAsia="en-US"/>
          </w:rPr>
          <w:tab/>
        </w:r>
        <w:r w:rsidRPr="006856ED">
          <w:rPr>
            <w:rStyle w:val="Hyperlink"/>
            <w:noProof/>
          </w:rPr>
          <w:t>LadderFuelSpeciesList</w:t>
        </w:r>
        <w:r>
          <w:rPr>
            <w:noProof/>
            <w:webHidden/>
          </w:rPr>
          <w:tab/>
        </w:r>
        <w:r>
          <w:rPr>
            <w:noProof/>
            <w:webHidden/>
          </w:rPr>
          <w:fldChar w:fldCharType="begin"/>
        </w:r>
        <w:r>
          <w:rPr>
            <w:noProof/>
            <w:webHidden/>
          </w:rPr>
          <w:instrText xml:space="preserve"> PAGEREF _Toc76115684 \h </w:instrText>
        </w:r>
        <w:r>
          <w:rPr>
            <w:noProof/>
            <w:webHidden/>
          </w:rPr>
        </w:r>
        <w:r>
          <w:rPr>
            <w:noProof/>
            <w:webHidden/>
          </w:rPr>
          <w:fldChar w:fldCharType="separate"/>
        </w:r>
        <w:r>
          <w:rPr>
            <w:noProof/>
            <w:webHidden/>
          </w:rPr>
          <w:t>16</w:t>
        </w:r>
        <w:r>
          <w:rPr>
            <w:noProof/>
            <w:webHidden/>
          </w:rPr>
          <w:fldChar w:fldCharType="end"/>
        </w:r>
      </w:hyperlink>
    </w:p>
    <w:p w14:paraId="3D83C4A1" w14:textId="0E9B66A8"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5" w:history="1">
        <w:r w:rsidRPr="006856ED">
          <w:rPr>
            <w:rStyle w:val="Hyperlink"/>
            <w:noProof/>
          </w:rPr>
          <w:t>2.58.</w:t>
        </w:r>
        <w:r>
          <w:rPr>
            <w:rFonts w:asciiTheme="minorHAnsi" w:eastAsiaTheme="minorEastAsia" w:hAnsiTheme="minorHAnsi" w:cstheme="minorBidi"/>
            <w:noProof/>
            <w:sz w:val="22"/>
            <w:szCs w:val="22"/>
            <w:lang w:eastAsia="en-US"/>
          </w:rPr>
          <w:tab/>
        </w:r>
        <w:r w:rsidRPr="006856ED">
          <w:rPr>
            <w:rStyle w:val="Hyperlink"/>
            <w:noProof/>
          </w:rPr>
          <w:t>SuppressionMaxWindSpeed</w:t>
        </w:r>
        <w:r>
          <w:rPr>
            <w:noProof/>
            <w:webHidden/>
          </w:rPr>
          <w:tab/>
        </w:r>
        <w:r>
          <w:rPr>
            <w:noProof/>
            <w:webHidden/>
          </w:rPr>
          <w:fldChar w:fldCharType="begin"/>
        </w:r>
        <w:r>
          <w:rPr>
            <w:noProof/>
            <w:webHidden/>
          </w:rPr>
          <w:instrText xml:space="preserve"> PAGEREF _Toc76115685 \h </w:instrText>
        </w:r>
        <w:r>
          <w:rPr>
            <w:noProof/>
            <w:webHidden/>
          </w:rPr>
        </w:r>
        <w:r>
          <w:rPr>
            <w:noProof/>
            <w:webHidden/>
          </w:rPr>
          <w:fldChar w:fldCharType="separate"/>
        </w:r>
        <w:r>
          <w:rPr>
            <w:noProof/>
            <w:webHidden/>
          </w:rPr>
          <w:t>16</w:t>
        </w:r>
        <w:r>
          <w:rPr>
            <w:noProof/>
            <w:webHidden/>
          </w:rPr>
          <w:fldChar w:fldCharType="end"/>
        </w:r>
      </w:hyperlink>
    </w:p>
    <w:p w14:paraId="031B17A1" w14:textId="58BFC770"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6" w:history="1">
        <w:r w:rsidRPr="006856ED">
          <w:rPr>
            <w:rStyle w:val="Hyperlink"/>
            <w:noProof/>
          </w:rPr>
          <w:t>2.59.</w:t>
        </w:r>
        <w:r>
          <w:rPr>
            <w:rFonts w:asciiTheme="minorHAnsi" w:eastAsiaTheme="minorEastAsia" w:hAnsiTheme="minorHAnsi" w:cstheme="minorBidi"/>
            <w:noProof/>
            <w:sz w:val="22"/>
            <w:szCs w:val="22"/>
            <w:lang w:eastAsia="en-US"/>
          </w:rPr>
          <w:tab/>
        </w:r>
        <w:r w:rsidRPr="006856ED">
          <w:rPr>
            <w:rStyle w:val="Hyperlink"/>
            <w:noProof/>
          </w:rPr>
          <w:t>Suppression_CSV_File</w:t>
        </w:r>
        <w:r>
          <w:rPr>
            <w:noProof/>
            <w:webHidden/>
          </w:rPr>
          <w:tab/>
        </w:r>
        <w:r>
          <w:rPr>
            <w:noProof/>
            <w:webHidden/>
          </w:rPr>
          <w:fldChar w:fldCharType="begin"/>
        </w:r>
        <w:r>
          <w:rPr>
            <w:noProof/>
            <w:webHidden/>
          </w:rPr>
          <w:instrText xml:space="preserve"> PAGEREF _Toc76115686 \h </w:instrText>
        </w:r>
        <w:r>
          <w:rPr>
            <w:noProof/>
            <w:webHidden/>
          </w:rPr>
        </w:r>
        <w:r>
          <w:rPr>
            <w:noProof/>
            <w:webHidden/>
          </w:rPr>
          <w:fldChar w:fldCharType="separate"/>
        </w:r>
        <w:r>
          <w:rPr>
            <w:noProof/>
            <w:webHidden/>
          </w:rPr>
          <w:t>16</w:t>
        </w:r>
        <w:r>
          <w:rPr>
            <w:noProof/>
            <w:webHidden/>
          </w:rPr>
          <w:fldChar w:fldCharType="end"/>
        </w:r>
      </w:hyperlink>
    </w:p>
    <w:p w14:paraId="41662560" w14:textId="674442DC"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7" w:history="1">
        <w:r w:rsidRPr="006856ED">
          <w:rPr>
            <w:rStyle w:val="Hyperlink"/>
            <w:noProof/>
          </w:rPr>
          <w:t>2.60.</w:t>
        </w:r>
        <w:r>
          <w:rPr>
            <w:rFonts w:asciiTheme="minorHAnsi" w:eastAsiaTheme="minorEastAsia" w:hAnsiTheme="minorHAnsi" w:cstheme="minorBidi"/>
            <w:noProof/>
            <w:sz w:val="22"/>
            <w:szCs w:val="22"/>
            <w:lang w:eastAsia="en-US"/>
          </w:rPr>
          <w:tab/>
        </w:r>
        <w:r w:rsidRPr="006856ED">
          <w:rPr>
            <w:rStyle w:val="Hyperlink"/>
            <w:noProof/>
          </w:rPr>
          <w:t>DeadWoodTable</w:t>
        </w:r>
        <w:r>
          <w:rPr>
            <w:noProof/>
            <w:webHidden/>
          </w:rPr>
          <w:tab/>
        </w:r>
        <w:r>
          <w:rPr>
            <w:noProof/>
            <w:webHidden/>
          </w:rPr>
          <w:fldChar w:fldCharType="begin"/>
        </w:r>
        <w:r>
          <w:rPr>
            <w:noProof/>
            <w:webHidden/>
          </w:rPr>
          <w:instrText xml:space="preserve"> PAGEREF _Toc76115687 \h </w:instrText>
        </w:r>
        <w:r>
          <w:rPr>
            <w:noProof/>
            <w:webHidden/>
          </w:rPr>
        </w:r>
        <w:r>
          <w:rPr>
            <w:noProof/>
            <w:webHidden/>
          </w:rPr>
          <w:fldChar w:fldCharType="separate"/>
        </w:r>
        <w:r>
          <w:rPr>
            <w:noProof/>
            <w:webHidden/>
          </w:rPr>
          <w:t>17</w:t>
        </w:r>
        <w:r>
          <w:rPr>
            <w:noProof/>
            <w:webHidden/>
          </w:rPr>
          <w:fldChar w:fldCharType="end"/>
        </w:r>
      </w:hyperlink>
    </w:p>
    <w:p w14:paraId="06B49BF6" w14:textId="213D503C" w:rsidR="00FA6B88" w:rsidRDefault="00FA6B88">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5688" w:history="1">
        <w:r w:rsidRPr="006856ED">
          <w:rPr>
            <w:rStyle w:val="Hyperlink"/>
            <w:noProof/>
          </w:rPr>
          <w:t>3.</w:t>
        </w:r>
        <w:r>
          <w:rPr>
            <w:rFonts w:asciiTheme="minorHAnsi" w:eastAsiaTheme="minorEastAsia" w:hAnsiTheme="minorHAnsi" w:cstheme="minorBidi"/>
            <w:b w:val="0"/>
            <w:bCs w:val="0"/>
            <w:caps w:val="0"/>
            <w:noProof/>
            <w:sz w:val="22"/>
            <w:szCs w:val="22"/>
            <w:lang w:eastAsia="en-US"/>
          </w:rPr>
          <w:tab/>
        </w:r>
        <w:r w:rsidRPr="006856ED">
          <w:rPr>
            <w:rStyle w:val="Hyperlink"/>
            <w:noProof/>
          </w:rPr>
          <w:t>Output Files</w:t>
        </w:r>
        <w:r>
          <w:rPr>
            <w:noProof/>
            <w:webHidden/>
          </w:rPr>
          <w:tab/>
        </w:r>
        <w:r>
          <w:rPr>
            <w:noProof/>
            <w:webHidden/>
          </w:rPr>
          <w:fldChar w:fldCharType="begin"/>
        </w:r>
        <w:r>
          <w:rPr>
            <w:noProof/>
            <w:webHidden/>
          </w:rPr>
          <w:instrText xml:space="preserve"> PAGEREF _Toc76115688 \h </w:instrText>
        </w:r>
        <w:r>
          <w:rPr>
            <w:noProof/>
            <w:webHidden/>
          </w:rPr>
        </w:r>
        <w:r>
          <w:rPr>
            <w:noProof/>
            <w:webHidden/>
          </w:rPr>
          <w:fldChar w:fldCharType="separate"/>
        </w:r>
        <w:r>
          <w:rPr>
            <w:noProof/>
            <w:webHidden/>
          </w:rPr>
          <w:t>19</w:t>
        </w:r>
        <w:r>
          <w:rPr>
            <w:noProof/>
            <w:webHidden/>
          </w:rPr>
          <w:fldChar w:fldCharType="end"/>
        </w:r>
      </w:hyperlink>
    </w:p>
    <w:p w14:paraId="59CFECCE" w14:textId="0D76B202"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9" w:history="1">
        <w:r w:rsidRPr="006856ED">
          <w:rPr>
            <w:rStyle w:val="Hyperlink"/>
            <w:noProof/>
          </w:rPr>
          <w:t>3.1.</w:t>
        </w:r>
        <w:r>
          <w:rPr>
            <w:rFonts w:asciiTheme="minorHAnsi" w:eastAsiaTheme="minorEastAsia" w:hAnsiTheme="minorHAnsi" w:cstheme="minorBidi"/>
            <w:noProof/>
            <w:sz w:val="22"/>
            <w:szCs w:val="22"/>
            <w:lang w:eastAsia="en-US"/>
          </w:rPr>
          <w:tab/>
        </w:r>
        <w:r w:rsidRPr="006856ED">
          <w:rPr>
            <w:rStyle w:val="Hyperlink"/>
            <w:noProof/>
          </w:rPr>
          <w:t>Day of Fire Maps</w:t>
        </w:r>
        <w:r>
          <w:rPr>
            <w:noProof/>
            <w:webHidden/>
          </w:rPr>
          <w:tab/>
        </w:r>
        <w:r>
          <w:rPr>
            <w:noProof/>
            <w:webHidden/>
          </w:rPr>
          <w:fldChar w:fldCharType="begin"/>
        </w:r>
        <w:r>
          <w:rPr>
            <w:noProof/>
            <w:webHidden/>
          </w:rPr>
          <w:instrText xml:space="preserve"> PAGEREF _Toc76115689 \h </w:instrText>
        </w:r>
        <w:r>
          <w:rPr>
            <w:noProof/>
            <w:webHidden/>
          </w:rPr>
        </w:r>
        <w:r>
          <w:rPr>
            <w:noProof/>
            <w:webHidden/>
          </w:rPr>
          <w:fldChar w:fldCharType="separate"/>
        </w:r>
        <w:r>
          <w:rPr>
            <w:noProof/>
            <w:webHidden/>
          </w:rPr>
          <w:t>19</w:t>
        </w:r>
        <w:r>
          <w:rPr>
            <w:noProof/>
            <w:webHidden/>
          </w:rPr>
          <w:fldChar w:fldCharType="end"/>
        </w:r>
      </w:hyperlink>
    </w:p>
    <w:p w14:paraId="18BC7CC5" w14:textId="7660FF47"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0" w:history="1">
        <w:r w:rsidRPr="006856ED">
          <w:rPr>
            <w:rStyle w:val="Hyperlink"/>
            <w:noProof/>
          </w:rPr>
          <w:t>3.2.</w:t>
        </w:r>
        <w:r>
          <w:rPr>
            <w:rFonts w:asciiTheme="minorHAnsi" w:eastAsiaTheme="minorEastAsia" w:hAnsiTheme="minorHAnsi" w:cstheme="minorBidi"/>
            <w:noProof/>
            <w:sz w:val="22"/>
            <w:szCs w:val="22"/>
            <w:lang w:eastAsia="en-US"/>
          </w:rPr>
          <w:tab/>
        </w:r>
        <w:r w:rsidRPr="006856ED">
          <w:rPr>
            <w:rStyle w:val="Hyperlink"/>
            <w:noProof/>
          </w:rPr>
          <w:t>Fire Intensity Maps</w:t>
        </w:r>
        <w:r>
          <w:rPr>
            <w:noProof/>
            <w:webHidden/>
          </w:rPr>
          <w:tab/>
        </w:r>
        <w:r>
          <w:rPr>
            <w:noProof/>
            <w:webHidden/>
          </w:rPr>
          <w:fldChar w:fldCharType="begin"/>
        </w:r>
        <w:r>
          <w:rPr>
            <w:noProof/>
            <w:webHidden/>
          </w:rPr>
          <w:instrText xml:space="preserve"> PAGEREF _Toc76115690 \h </w:instrText>
        </w:r>
        <w:r>
          <w:rPr>
            <w:noProof/>
            <w:webHidden/>
          </w:rPr>
        </w:r>
        <w:r>
          <w:rPr>
            <w:noProof/>
            <w:webHidden/>
          </w:rPr>
          <w:fldChar w:fldCharType="separate"/>
        </w:r>
        <w:r>
          <w:rPr>
            <w:noProof/>
            <w:webHidden/>
          </w:rPr>
          <w:t>19</w:t>
        </w:r>
        <w:r>
          <w:rPr>
            <w:noProof/>
            <w:webHidden/>
          </w:rPr>
          <w:fldChar w:fldCharType="end"/>
        </w:r>
      </w:hyperlink>
    </w:p>
    <w:p w14:paraId="120B548E" w14:textId="3344852A"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1" w:history="1">
        <w:r w:rsidRPr="006856ED">
          <w:rPr>
            <w:rStyle w:val="Hyperlink"/>
            <w:noProof/>
          </w:rPr>
          <w:t>3.3.</w:t>
        </w:r>
        <w:r>
          <w:rPr>
            <w:rFonts w:asciiTheme="minorHAnsi" w:eastAsiaTheme="minorEastAsia" w:hAnsiTheme="minorHAnsi" w:cstheme="minorBidi"/>
            <w:noProof/>
            <w:sz w:val="22"/>
            <w:szCs w:val="22"/>
            <w:lang w:eastAsia="en-US"/>
          </w:rPr>
          <w:tab/>
        </w:r>
        <w:r w:rsidRPr="006856ED">
          <w:rPr>
            <w:rStyle w:val="Hyperlink"/>
            <w:noProof/>
          </w:rPr>
          <w:t>Fire Spread Probability Maps</w:t>
        </w:r>
        <w:r>
          <w:rPr>
            <w:noProof/>
            <w:webHidden/>
          </w:rPr>
          <w:tab/>
        </w:r>
        <w:r>
          <w:rPr>
            <w:noProof/>
            <w:webHidden/>
          </w:rPr>
          <w:fldChar w:fldCharType="begin"/>
        </w:r>
        <w:r>
          <w:rPr>
            <w:noProof/>
            <w:webHidden/>
          </w:rPr>
          <w:instrText xml:space="preserve"> PAGEREF _Toc76115691 \h </w:instrText>
        </w:r>
        <w:r>
          <w:rPr>
            <w:noProof/>
            <w:webHidden/>
          </w:rPr>
        </w:r>
        <w:r>
          <w:rPr>
            <w:noProof/>
            <w:webHidden/>
          </w:rPr>
          <w:fldChar w:fldCharType="separate"/>
        </w:r>
        <w:r>
          <w:rPr>
            <w:noProof/>
            <w:webHidden/>
          </w:rPr>
          <w:t>19</w:t>
        </w:r>
        <w:r>
          <w:rPr>
            <w:noProof/>
            <w:webHidden/>
          </w:rPr>
          <w:fldChar w:fldCharType="end"/>
        </w:r>
      </w:hyperlink>
    </w:p>
    <w:p w14:paraId="57B78DE5" w14:textId="55D15176"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2" w:history="1">
        <w:r w:rsidRPr="006856ED">
          <w:rPr>
            <w:rStyle w:val="Hyperlink"/>
            <w:noProof/>
          </w:rPr>
          <w:t>3.4.</w:t>
        </w:r>
        <w:r>
          <w:rPr>
            <w:rFonts w:asciiTheme="minorHAnsi" w:eastAsiaTheme="minorEastAsia" w:hAnsiTheme="minorHAnsi" w:cstheme="minorBidi"/>
            <w:noProof/>
            <w:sz w:val="22"/>
            <w:szCs w:val="22"/>
            <w:lang w:eastAsia="en-US"/>
          </w:rPr>
          <w:tab/>
        </w:r>
        <w:r w:rsidRPr="006856ED">
          <w:rPr>
            <w:rStyle w:val="Hyperlink"/>
            <w:noProof/>
          </w:rPr>
          <w:t>Fire Ignition Type Maps</w:t>
        </w:r>
        <w:r>
          <w:rPr>
            <w:noProof/>
            <w:webHidden/>
          </w:rPr>
          <w:tab/>
        </w:r>
        <w:r>
          <w:rPr>
            <w:noProof/>
            <w:webHidden/>
          </w:rPr>
          <w:fldChar w:fldCharType="begin"/>
        </w:r>
        <w:r>
          <w:rPr>
            <w:noProof/>
            <w:webHidden/>
          </w:rPr>
          <w:instrText xml:space="preserve"> PAGEREF _Toc76115692 \h </w:instrText>
        </w:r>
        <w:r>
          <w:rPr>
            <w:noProof/>
            <w:webHidden/>
          </w:rPr>
        </w:r>
        <w:r>
          <w:rPr>
            <w:noProof/>
            <w:webHidden/>
          </w:rPr>
          <w:fldChar w:fldCharType="separate"/>
        </w:r>
        <w:r>
          <w:rPr>
            <w:noProof/>
            <w:webHidden/>
          </w:rPr>
          <w:t>19</w:t>
        </w:r>
        <w:r>
          <w:rPr>
            <w:noProof/>
            <w:webHidden/>
          </w:rPr>
          <w:fldChar w:fldCharType="end"/>
        </w:r>
      </w:hyperlink>
    </w:p>
    <w:p w14:paraId="37CB80E1" w14:textId="1FE9C82A"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3" w:history="1">
        <w:r w:rsidRPr="006856ED">
          <w:rPr>
            <w:rStyle w:val="Hyperlink"/>
            <w:noProof/>
          </w:rPr>
          <w:t>3.5.</w:t>
        </w:r>
        <w:r>
          <w:rPr>
            <w:rFonts w:asciiTheme="minorHAnsi" w:eastAsiaTheme="minorEastAsia" w:hAnsiTheme="minorHAnsi" w:cstheme="minorBidi"/>
            <w:noProof/>
            <w:sz w:val="22"/>
            <w:szCs w:val="22"/>
            <w:lang w:eastAsia="en-US"/>
          </w:rPr>
          <w:tab/>
        </w:r>
        <w:r w:rsidRPr="006856ED">
          <w:rPr>
            <w:rStyle w:val="Hyperlink"/>
            <w:noProof/>
          </w:rPr>
          <w:t>Event ID Maps</w:t>
        </w:r>
        <w:r>
          <w:rPr>
            <w:noProof/>
            <w:webHidden/>
          </w:rPr>
          <w:tab/>
        </w:r>
        <w:r>
          <w:rPr>
            <w:noProof/>
            <w:webHidden/>
          </w:rPr>
          <w:fldChar w:fldCharType="begin"/>
        </w:r>
        <w:r>
          <w:rPr>
            <w:noProof/>
            <w:webHidden/>
          </w:rPr>
          <w:instrText xml:space="preserve"> PAGEREF _Toc76115693 \h </w:instrText>
        </w:r>
        <w:r>
          <w:rPr>
            <w:noProof/>
            <w:webHidden/>
          </w:rPr>
        </w:r>
        <w:r>
          <w:rPr>
            <w:noProof/>
            <w:webHidden/>
          </w:rPr>
          <w:fldChar w:fldCharType="separate"/>
        </w:r>
        <w:r>
          <w:rPr>
            <w:noProof/>
            <w:webHidden/>
          </w:rPr>
          <w:t>19</w:t>
        </w:r>
        <w:r>
          <w:rPr>
            <w:noProof/>
            <w:webHidden/>
          </w:rPr>
          <w:fldChar w:fldCharType="end"/>
        </w:r>
      </w:hyperlink>
    </w:p>
    <w:p w14:paraId="151C06CA" w14:textId="06297C9E"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4" w:history="1">
        <w:r w:rsidRPr="006856ED">
          <w:rPr>
            <w:rStyle w:val="Hyperlink"/>
            <w:noProof/>
          </w:rPr>
          <w:t>3.6.</w:t>
        </w:r>
        <w:r>
          <w:rPr>
            <w:rFonts w:asciiTheme="minorHAnsi" w:eastAsiaTheme="minorEastAsia" w:hAnsiTheme="minorHAnsi" w:cstheme="minorBidi"/>
            <w:noProof/>
            <w:sz w:val="22"/>
            <w:szCs w:val="22"/>
            <w:lang w:eastAsia="en-US"/>
          </w:rPr>
          <w:tab/>
        </w:r>
        <w:r w:rsidRPr="006856ED">
          <w:rPr>
            <w:rStyle w:val="Hyperlink"/>
            <w:noProof/>
          </w:rPr>
          <w:t>Fire Ignition Log</w:t>
        </w:r>
        <w:r>
          <w:rPr>
            <w:noProof/>
            <w:webHidden/>
          </w:rPr>
          <w:tab/>
        </w:r>
        <w:r>
          <w:rPr>
            <w:noProof/>
            <w:webHidden/>
          </w:rPr>
          <w:fldChar w:fldCharType="begin"/>
        </w:r>
        <w:r>
          <w:rPr>
            <w:noProof/>
            <w:webHidden/>
          </w:rPr>
          <w:instrText xml:space="preserve"> PAGEREF _Toc76115694 \h </w:instrText>
        </w:r>
        <w:r>
          <w:rPr>
            <w:noProof/>
            <w:webHidden/>
          </w:rPr>
        </w:r>
        <w:r>
          <w:rPr>
            <w:noProof/>
            <w:webHidden/>
          </w:rPr>
          <w:fldChar w:fldCharType="separate"/>
        </w:r>
        <w:r>
          <w:rPr>
            <w:noProof/>
            <w:webHidden/>
          </w:rPr>
          <w:t>19</w:t>
        </w:r>
        <w:r>
          <w:rPr>
            <w:noProof/>
            <w:webHidden/>
          </w:rPr>
          <w:fldChar w:fldCharType="end"/>
        </w:r>
      </w:hyperlink>
    </w:p>
    <w:p w14:paraId="6F3D3F0F" w14:textId="2A071D4B"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5" w:history="1">
        <w:r w:rsidRPr="006856ED">
          <w:rPr>
            <w:rStyle w:val="Hyperlink"/>
            <w:noProof/>
          </w:rPr>
          <w:t>3.7.</w:t>
        </w:r>
        <w:r>
          <w:rPr>
            <w:rFonts w:asciiTheme="minorHAnsi" w:eastAsiaTheme="minorEastAsia" w:hAnsiTheme="minorHAnsi" w:cstheme="minorBidi"/>
            <w:noProof/>
            <w:sz w:val="22"/>
            <w:szCs w:val="22"/>
            <w:lang w:eastAsia="en-US"/>
          </w:rPr>
          <w:tab/>
        </w:r>
        <w:r w:rsidRPr="006856ED">
          <w:rPr>
            <w:rStyle w:val="Hyperlink"/>
            <w:noProof/>
          </w:rPr>
          <w:t>Fire Event Log</w:t>
        </w:r>
        <w:r>
          <w:rPr>
            <w:noProof/>
            <w:webHidden/>
          </w:rPr>
          <w:tab/>
        </w:r>
        <w:r>
          <w:rPr>
            <w:noProof/>
            <w:webHidden/>
          </w:rPr>
          <w:fldChar w:fldCharType="begin"/>
        </w:r>
        <w:r>
          <w:rPr>
            <w:noProof/>
            <w:webHidden/>
          </w:rPr>
          <w:instrText xml:space="preserve"> PAGEREF _Toc76115695 \h </w:instrText>
        </w:r>
        <w:r>
          <w:rPr>
            <w:noProof/>
            <w:webHidden/>
          </w:rPr>
        </w:r>
        <w:r>
          <w:rPr>
            <w:noProof/>
            <w:webHidden/>
          </w:rPr>
          <w:fldChar w:fldCharType="separate"/>
        </w:r>
        <w:r>
          <w:rPr>
            <w:noProof/>
            <w:webHidden/>
          </w:rPr>
          <w:t>19</w:t>
        </w:r>
        <w:r>
          <w:rPr>
            <w:noProof/>
            <w:webHidden/>
          </w:rPr>
          <w:fldChar w:fldCharType="end"/>
        </w:r>
      </w:hyperlink>
    </w:p>
    <w:p w14:paraId="1BA90DD3" w14:textId="2AF6B1C8" w:rsidR="00FA6B88" w:rsidRDefault="00FA6B8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6" w:history="1">
        <w:r w:rsidRPr="006856ED">
          <w:rPr>
            <w:rStyle w:val="Hyperlink"/>
            <w:noProof/>
          </w:rPr>
          <w:t>3.8.</w:t>
        </w:r>
        <w:r>
          <w:rPr>
            <w:rFonts w:asciiTheme="minorHAnsi" w:eastAsiaTheme="minorEastAsia" w:hAnsiTheme="minorHAnsi" w:cstheme="minorBidi"/>
            <w:noProof/>
            <w:sz w:val="22"/>
            <w:szCs w:val="22"/>
            <w:lang w:eastAsia="en-US"/>
          </w:rPr>
          <w:tab/>
        </w:r>
        <w:r w:rsidRPr="006856ED">
          <w:rPr>
            <w:rStyle w:val="Hyperlink"/>
            <w:noProof/>
          </w:rPr>
          <w:t>Fire Summary Log</w:t>
        </w:r>
        <w:r>
          <w:rPr>
            <w:noProof/>
            <w:webHidden/>
          </w:rPr>
          <w:tab/>
        </w:r>
        <w:r>
          <w:rPr>
            <w:noProof/>
            <w:webHidden/>
          </w:rPr>
          <w:fldChar w:fldCharType="begin"/>
        </w:r>
        <w:r>
          <w:rPr>
            <w:noProof/>
            <w:webHidden/>
          </w:rPr>
          <w:instrText xml:space="preserve"> PAGEREF _Toc76115696 \h </w:instrText>
        </w:r>
        <w:r>
          <w:rPr>
            <w:noProof/>
            <w:webHidden/>
          </w:rPr>
        </w:r>
        <w:r>
          <w:rPr>
            <w:noProof/>
            <w:webHidden/>
          </w:rPr>
          <w:fldChar w:fldCharType="separate"/>
        </w:r>
        <w:r>
          <w:rPr>
            <w:noProof/>
            <w:webHidden/>
          </w:rPr>
          <w:t>20</w:t>
        </w:r>
        <w:r>
          <w:rPr>
            <w:noProof/>
            <w:webHidden/>
          </w:rPr>
          <w:fldChar w:fldCharType="end"/>
        </w:r>
      </w:hyperlink>
    </w:p>
    <w:p w14:paraId="3F84165E" w14:textId="713F09F1" w:rsidR="00FA6B88" w:rsidRDefault="00FA6B88">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5697" w:history="1">
        <w:r w:rsidRPr="006856ED">
          <w:rPr>
            <w:rStyle w:val="Hyperlink"/>
            <w:noProof/>
          </w:rPr>
          <w:t>4.</w:t>
        </w:r>
        <w:r>
          <w:rPr>
            <w:rFonts w:asciiTheme="minorHAnsi" w:eastAsiaTheme="minorEastAsia" w:hAnsiTheme="minorHAnsi" w:cstheme="minorBidi"/>
            <w:b w:val="0"/>
            <w:bCs w:val="0"/>
            <w:caps w:val="0"/>
            <w:noProof/>
            <w:sz w:val="22"/>
            <w:szCs w:val="22"/>
            <w:lang w:eastAsia="en-US"/>
          </w:rPr>
          <w:tab/>
        </w:r>
        <w:r w:rsidRPr="006856ED">
          <w:rPr>
            <w:rStyle w:val="Hyperlink"/>
            <w:noProof/>
          </w:rPr>
          <w:t>Sample Input File</w:t>
        </w:r>
        <w:r>
          <w:rPr>
            <w:noProof/>
            <w:webHidden/>
          </w:rPr>
          <w:tab/>
        </w:r>
        <w:r>
          <w:rPr>
            <w:noProof/>
            <w:webHidden/>
          </w:rPr>
          <w:fldChar w:fldCharType="begin"/>
        </w:r>
        <w:r>
          <w:rPr>
            <w:noProof/>
            <w:webHidden/>
          </w:rPr>
          <w:instrText xml:space="preserve"> PAGEREF _Toc76115697 \h </w:instrText>
        </w:r>
        <w:r>
          <w:rPr>
            <w:noProof/>
            <w:webHidden/>
          </w:rPr>
        </w:r>
        <w:r>
          <w:rPr>
            <w:noProof/>
            <w:webHidden/>
          </w:rPr>
          <w:fldChar w:fldCharType="separate"/>
        </w:r>
        <w:r>
          <w:rPr>
            <w:noProof/>
            <w:webHidden/>
          </w:rPr>
          <w:t>21</w:t>
        </w:r>
        <w:r>
          <w:rPr>
            <w:noProof/>
            <w:webHidden/>
          </w:rPr>
          <w:fldChar w:fldCharType="end"/>
        </w:r>
      </w:hyperlink>
    </w:p>
    <w:p w14:paraId="1F8A69F4" w14:textId="0651D170" w:rsidR="008401C8" w:rsidRDefault="00AB27D0" w:rsidP="00233A77">
      <w:pPr>
        <w:pStyle w:val="Heading1"/>
        <w:numPr>
          <w:ilvl w:val="0"/>
          <w:numId w:val="13"/>
        </w:numPr>
        <w:spacing w:after="120"/>
      </w:pPr>
      <w:r>
        <w:lastRenderedPageBreak/>
        <w:fldChar w:fldCharType="end"/>
      </w:r>
      <w:bookmarkStart w:id="3" w:name="_Toc76115607"/>
      <w:r w:rsidR="008401C8">
        <w:t>Introduction</w:t>
      </w:r>
      <w:bookmarkEnd w:id="0"/>
      <w:bookmarkEnd w:id="1"/>
      <w:bookmarkEnd w:id="3"/>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4" w:name="_Toc136162612"/>
      <w:bookmarkStart w:id="5" w:name="_Ref272935382"/>
      <w:bookmarkStart w:id="6" w:name="_Toc76115608"/>
      <w:r>
        <w:t xml:space="preserve">Fire </w:t>
      </w:r>
      <w:bookmarkEnd w:id="4"/>
      <w:bookmarkEnd w:id="5"/>
      <w:r w:rsidR="00232F59">
        <w:t>Simulation</w:t>
      </w:r>
      <w:bookmarkEnd w:id="6"/>
    </w:p>
    <w:p w14:paraId="61635AC3" w14:textId="77777777" w:rsidR="00AB4C4F" w:rsidRDefault="00AB4C4F" w:rsidP="00AB4C4F">
      <w:pPr>
        <w:pStyle w:val="textbody"/>
        <w:ind w:left="720"/>
      </w:pPr>
      <w:bookmarkStart w:id="7" w:name="_Toc136162627"/>
      <w:r w:rsidRPr="006E5DA4">
        <w:t xml:space="preserve">We included three types of fires in the model:  Lightning, Human Unintentional (‘Accidental’), and Prescribed Fire (‘RxFire’).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8" w:name="_Toc76115609"/>
      <w:r w:rsidRPr="00AB4C4F">
        <w:t>Ignition</w:t>
      </w:r>
      <w:bookmarkEnd w:id="8"/>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fit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r>
        <w:t>where</w:t>
      </w:r>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r w:rsidR="0068188B">
        <w:t>Pois(Lambda=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is fit to the data. This requires fitting only two-parameters.  For both modes, </w:t>
      </w:r>
      <w:r w:rsidRPr="006E5DA4">
        <w:t>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For RxFire, a set number of fires are generated per year, based on expert input and/or scenario design.  For each day of the year, a single RxFire is attempted, given that FWI is within a specified range and that the wind speed is below an allowable maximum.  RxFires are attempted sequentially (by day of year) until the expected number of fires is successfully ignited.  Conditions are placed on RxFire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9" w:name="_Toc76115610"/>
      <w:r>
        <w:t>Fire Spread: Lightning and Accidental</w:t>
      </w:r>
      <w:bookmarkEnd w:id="9"/>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7A5A36DE" w:rsidR="00763373" w:rsidRPr="006E5DA4" w:rsidRDefault="00AB4C4F" w:rsidP="00763373">
      <w:pPr>
        <w:pStyle w:val="textbody"/>
        <w:ind w:left="720"/>
      </w:pPr>
      <w:r w:rsidRPr="006E5DA4">
        <w:br/>
        <w:t>β</w:t>
      </w:r>
      <w:r w:rsidR="00763373">
        <w:t>x</w:t>
      </w:r>
      <w:r w:rsidRPr="006E5DA4">
        <w:t xml:space="preserve"> = β0 + β1</w:t>
      </w:r>
      <w:del w:id="10" w:author="Zachary Robbins" w:date="2021-02-09T13:48:00Z">
        <w:r w:rsidRPr="006E5DA4" w:rsidDel="002F7D50">
          <w:delText xml:space="preserve"> </w:delText>
        </w:r>
      </w:del>
      <w:ins w:id="11" w:author="Zachary Robbins" w:date="2021-02-09T13:48:00Z">
        <w:r w:rsidR="002F7D50">
          <w:t>(</w:t>
        </w:r>
      </w:ins>
      <w:del w:id="12" w:author="Zachary Robbins" w:date="2021-02-09T13:48:00Z">
        <w:r w:rsidRPr="006E5DA4" w:rsidDel="002F7D50">
          <w:delText xml:space="preserve">* </w:delText>
        </w:r>
      </w:del>
      <w:r w:rsidRPr="006E5DA4">
        <w:t>FWI</w:t>
      </w:r>
      <w:ins w:id="13" w:author="Zachary Robbins" w:date="2021-02-09T13:48:00Z">
        <w:r w:rsidR="002F7D50">
          <w:t>)</w:t>
        </w:r>
      </w:ins>
      <w:r w:rsidRPr="006E5DA4">
        <w:t xml:space="preserve"> + β2</w:t>
      </w:r>
      <w:ins w:id="14" w:author="Zachary Robbins" w:date="2021-02-09T13:48:00Z">
        <w:r w:rsidR="002F7D50">
          <w:t>(</w:t>
        </w:r>
      </w:ins>
      <w:del w:id="15" w:author="Zachary Robbins" w:date="2021-02-09T13:48:00Z">
        <w:r w:rsidRPr="006E5DA4" w:rsidDel="002F7D50">
          <w:delText>*</w:delText>
        </w:r>
      </w:del>
      <w:r w:rsidRPr="006E5DA4">
        <w:t>EffectiveWindSpeed</w:t>
      </w:r>
      <w:ins w:id="16" w:author="Zachary Robbins" w:date="2021-02-09T13:48:00Z">
        <w:r w:rsidR="002F7D50">
          <w:t>)</w:t>
        </w:r>
      </w:ins>
      <w:r w:rsidRPr="006E5DA4">
        <w:t xml:space="preserve"> + β3</w:t>
      </w:r>
      <w:del w:id="17" w:author="Zachary Robbins" w:date="2021-02-09T13:47:00Z">
        <w:r w:rsidRPr="006E5DA4" w:rsidDel="002F7D50">
          <w:delText>*</w:delText>
        </w:r>
      </w:del>
      <w:ins w:id="18" w:author="Zachary Robbins" w:date="2021-02-09T13:47:00Z">
        <w:r w:rsidR="002F7D50">
          <w:t>(</w:t>
        </w:r>
      </w:ins>
      <w:r w:rsidRPr="006E5DA4">
        <w:t>FineFuels</w:t>
      </w:r>
      <w:ins w:id="19" w:author="Zachary Robbins" w:date="2021-02-09T13:48:00Z">
        <w:r w:rsidR="002F7D50">
          <w:t>)</w:t>
        </w:r>
      </w:ins>
      <w:r w:rsidRPr="006E5DA4">
        <w:tab/>
        <w:t xml:space="preserve">Equation </w:t>
      </w:r>
      <w:r w:rsidR="008276A7">
        <w:t>5</w:t>
      </w:r>
      <w:r w:rsidR="0068188B">
        <w:br/>
      </w:r>
      <w:r w:rsidR="0068188B">
        <w:br/>
      </w:r>
      <w:r w:rsidR="00763373" w:rsidRPr="006E5DA4">
        <w:t xml:space="preserve">Where EffectiveWindSpeed is an adjusted wind speed whereby reported wind speed and direction for the region (from meteorological stations) is downscaled to individual sites by accounting for slope angle and the slope azimuth relative to the wind direction (see Nelson 2002 for complete information).  </w:t>
      </w:r>
      <w:r w:rsidR="00763373">
        <w:t xml:space="preserve">EffectiveWindSpeed also incorporates the intensity of the source fire.  A high </w:t>
      </w:r>
      <w:r w:rsidR="00763373">
        <w:lastRenderedPageBreak/>
        <w:t>severity fire burning upslope generates a greater EffectiveWindSpeed than a moderate or light fire.  This in turn feeds back into the estimate of fire intensity (see below), creating self-sustaining high-intensity fires under certain conditions.</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xml:space="preserve">= β0 + β1 * FWI + β2*EffectiveWindSpeed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Please see</w:t>
      </w:r>
      <w:r w:rsidR="002F7D50">
        <w:t xml:space="preserve"> </w:t>
      </w:r>
      <w:r w:rsidR="0068188B">
        <w:t xml:space="preserve"> </w:t>
      </w:r>
      <w:hyperlink r:id="rId10" w:history="1">
        <w:r w:rsidR="002F7D50" w:rsidRPr="00C95181">
          <w:rPr>
            <w:rStyle w:val="Hyperlink"/>
          </w:rPr>
          <w:t>https://github.com/LANDIS-II-Foundation/Extension-SCRPPLE/tree/master/Supporting%20R%20Code/Spread/</w:t>
        </w:r>
      </w:hyperlink>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20" w:name="_Toc76115611"/>
      <w:r>
        <w:t>Fire Spread: Prescribed Fires</w:t>
      </w:r>
      <w:bookmarkEnd w:id="20"/>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21" w:name="_Toc76115612"/>
      <w:r w:rsidRPr="00AB4C4F">
        <w:t>Fire Severity</w:t>
      </w:r>
      <w:bookmarkEnd w:id="21"/>
    </w:p>
    <w:p w14:paraId="3275F158" w14:textId="071BB48D"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observation of fire severity (such as those available in the dNBR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lastRenderedPageBreak/>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t xml:space="preserve">Where Clay % is the percentage of soil that is clay based, ET is the previous years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r>
        <w:t>w</w:t>
      </w:r>
      <w:r w:rsidR="00763373">
        <w:t>here</w:t>
      </w:r>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r>
        <w:t>w</w:t>
      </w:r>
      <w:r w:rsidR="00763373" w:rsidRPr="00E14DA4">
        <w:t xml:space="preserve">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1"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22" w:name="_Toc76115613"/>
      <w:r>
        <w:t>References</w:t>
      </w:r>
      <w:bookmarkEnd w:id="22"/>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3A9DB3C5" w14:textId="77777777" w:rsidR="005C69B3" w:rsidRPr="00907ABC" w:rsidRDefault="005C69B3" w:rsidP="005C69B3">
      <w:pPr>
        <w:pStyle w:val="reference"/>
        <w:rPr>
          <w:iCs/>
          <w:color w:val="222222"/>
        </w:rPr>
      </w:pPr>
      <w:r w:rsidRPr="00907ABC">
        <w:rPr>
          <w:iCs/>
          <w:color w:val="222222"/>
        </w:rPr>
        <w:lastRenderedPageBreak/>
        <w:t>Scheller, R.M., A. Kretchun, T.J. Hawbaker, P.D. Henne. 2019. A landscape model of variable social-ecological fire regimes. Ecological Modelling 401: 85-93.</w:t>
      </w:r>
    </w:p>
    <w:p w14:paraId="4F064E81" w14:textId="77777777" w:rsidR="005C69B3" w:rsidRDefault="005C69B3" w:rsidP="005C69B3">
      <w:pPr>
        <w:pStyle w:val="Heading2"/>
        <w:spacing w:after="120"/>
      </w:pPr>
      <w:bookmarkStart w:id="23" w:name="_Toc136162628"/>
      <w:bookmarkStart w:id="24" w:name="_Toc76115614"/>
      <w:r>
        <w:t>Acknowledgments</w:t>
      </w:r>
      <w:bookmarkEnd w:id="23"/>
      <w:bookmarkEnd w:id="24"/>
    </w:p>
    <w:p w14:paraId="3FFE7EB5" w14:textId="77777777" w:rsidR="005C69B3" w:rsidRDefault="005C69B3" w:rsidP="005C69B3">
      <w:pPr>
        <w:pStyle w:val="textbody"/>
      </w:pPr>
      <w:r>
        <w:t>Funding for this extension was provided by USFS Southwest Region.</w:t>
      </w:r>
    </w:p>
    <w:p w14:paraId="7A09283E" w14:textId="77777777" w:rsidR="00CB175C" w:rsidRDefault="00CB175C" w:rsidP="00CB175C">
      <w:pPr>
        <w:pStyle w:val="Heading2"/>
        <w:spacing w:after="120"/>
      </w:pPr>
      <w:bookmarkStart w:id="25" w:name="_Toc76115615"/>
      <w:r>
        <w:t>Major Versions</w:t>
      </w:r>
      <w:bookmarkEnd w:id="25"/>
    </w:p>
    <w:p w14:paraId="1A2D711C" w14:textId="606A9920" w:rsidR="00635512" w:rsidRDefault="00635512" w:rsidP="00385514">
      <w:pPr>
        <w:pStyle w:val="Heading3"/>
        <w:ind w:hanging="864"/>
      </w:pPr>
      <w:bookmarkStart w:id="26" w:name="_Toc76115616"/>
      <w:r>
        <w:t>Version 3.1 (March 2021)</w:t>
      </w:r>
      <w:bookmarkEnd w:id="26"/>
    </w:p>
    <w:p w14:paraId="74813EA8" w14:textId="182B6D1D" w:rsidR="00635512" w:rsidRPr="00635512" w:rsidRDefault="00635512" w:rsidP="00635512">
      <w:pPr>
        <w:pStyle w:val="textbody"/>
      </w:pPr>
      <w:r>
        <w:t>The climate library was updated to v4.2.  The event log file was expanded to include additional entries.  Ladder fuel max age was fixed.</w:t>
      </w:r>
    </w:p>
    <w:p w14:paraId="383587A6" w14:textId="3BE6A3FA" w:rsidR="008A0CB3" w:rsidRDefault="008A0CB3" w:rsidP="00385514">
      <w:pPr>
        <w:pStyle w:val="Heading3"/>
        <w:ind w:hanging="864"/>
      </w:pPr>
      <w:bookmarkStart w:id="27" w:name="_Toc76115617"/>
      <w:r>
        <w:t>Version 3</w:t>
      </w:r>
      <w:r w:rsidR="00177FAC">
        <w:t>.0</w:t>
      </w:r>
      <w:r>
        <w:t xml:space="preserve"> (February 2021)</w:t>
      </w:r>
      <w:bookmarkEnd w:id="27"/>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is executed.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28" w:name="_Toc76115618"/>
      <w:r>
        <w:t>Version 2.4 (August 2020)</w:t>
      </w:r>
      <w:bookmarkEnd w:id="28"/>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9" w:name="_Toc76115619"/>
      <w:r>
        <w:t>Version 2.3 (May 2019)</w:t>
      </w:r>
      <w:bookmarkEnd w:id="29"/>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30" w:name="_Toc76115620"/>
      <w:r>
        <w:t>Version 2.2 (April 2019)</w:t>
      </w:r>
      <w:bookmarkEnd w:id="30"/>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31" w:name="_Toc76115621"/>
      <w:r>
        <w:t>Version 2.1 (November 2018)</w:t>
      </w:r>
      <w:bookmarkEnd w:id="31"/>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32" w:name="_Toc76115622"/>
      <w:r>
        <w:t>Version 2.0 (September 2018)</w:t>
      </w:r>
      <w:bookmarkEnd w:id="32"/>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33" w:name="_Toc76115623"/>
      <w:r>
        <w:t>Version 1.1 (June 2018)</w:t>
      </w:r>
      <w:bookmarkEnd w:id="33"/>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34" w:name="_Toc76115624"/>
      <w:r>
        <w:lastRenderedPageBreak/>
        <w:t xml:space="preserve">Version </w:t>
      </w:r>
      <w:r w:rsidR="00232F59">
        <w:t>1</w:t>
      </w:r>
      <w:r>
        <w:t>.</w:t>
      </w:r>
      <w:r w:rsidR="00232F59">
        <w:t>0</w:t>
      </w:r>
      <w:r>
        <w:t xml:space="preserve"> (</w:t>
      </w:r>
      <w:r w:rsidR="003F2490">
        <w:t>April</w:t>
      </w:r>
      <w:r w:rsidR="00232F59">
        <w:t xml:space="preserve"> </w:t>
      </w:r>
      <w:r>
        <w:t>201</w:t>
      </w:r>
      <w:r w:rsidR="00AF6DFB">
        <w:t>8</w:t>
      </w:r>
      <w:r>
        <w:t>)</w:t>
      </w:r>
      <w:bookmarkEnd w:id="34"/>
    </w:p>
    <w:p w14:paraId="2D7195D5" w14:textId="77777777" w:rsidR="00493941" w:rsidRPr="00493941" w:rsidRDefault="00232F59" w:rsidP="00F56C06">
      <w:pPr>
        <w:pStyle w:val="textbody"/>
        <w:ind w:left="1170"/>
      </w:pPr>
      <w:r>
        <w:t>First release</w:t>
      </w:r>
      <w:r w:rsidR="00493941">
        <w:t>.</w:t>
      </w:r>
    </w:p>
    <w:p w14:paraId="798DDBF3" w14:textId="6388303C" w:rsidR="00CB175C" w:rsidRDefault="00CB175C">
      <w:pPr>
        <w:pStyle w:val="Heading2"/>
        <w:spacing w:after="120"/>
      </w:pPr>
      <w:bookmarkStart w:id="35" w:name="_Toc76115625"/>
      <w:r>
        <w:t>Minor Versions</w:t>
      </w:r>
      <w:r w:rsidR="00635512">
        <w:t xml:space="preserve"> (this major release)</w:t>
      </w:r>
      <w:bookmarkEnd w:id="35"/>
    </w:p>
    <w:p w14:paraId="49DF1049" w14:textId="188FA53B" w:rsidR="00AB4C4F" w:rsidRDefault="00AB4C4F">
      <w:pPr>
        <w:pStyle w:val="Heading2"/>
        <w:spacing w:after="120"/>
      </w:pPr>
      <w:bookmarkStart w:id="36" w:name="_Toc76115626"/>
      <w:r>
        <w:t>Source Code</w:t>
      </w:r>
      <w:bookmarkEnd w:id="36"/>
    </w:p>
    <w:p w14:paraId="7F75E22F" w14:textId="7CB0B0F9" w:rsidR="00AB4C4F" w:rsidRPr="00AB4C4F" w:rsidRDefault="00AB4C4F" w:rsidP="00AB4C4F">
      <w:pPr>
        <w:pStyle w:val="textbody"/>
      </w:pPr>
      <w:r w:rsidRPr="00010CB9">
        <w:t>https://github.com/LANDIS-II-Foundation/Extension-SCRAPPLE</w:t>
      </w:r>
    </w:p>
    <w:p w14:paraId="116DB8DF" w14:textId="77777777" w:rsidR="008401C8" w:rsidRDefault="008401C8">
      <w:pPr>
        <w:pStyle w:val="Heading1"/>
        <w:spacing w:after="120"/>
      </w:pPr>
      <w:bookmarkStart w:id="37" w:name="_Toc102232959"/>
      <w:bookmarkStart w:id="38" w:name="_Toc136162629"/>
      <w:bookmarkStart w:id="39" w:name="_Toc76115627"/>
      <w:bookmarkEnd w:id="7"/>
      <w:r>
        <w:lastRenderedPageBreak/>
        <w:t>Parameter Input File</w:t>
      </w:r>
      <w:bookmarkEnd w:id="37"/>
      <w:bookmarkEnd w:id="38"/>
      <w:bookmarkEnd w:id="39"/>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40" w:name="_Toc112235332"/>
      <w:bookmarkStart w:id="41" w:name="_Toc133386213"/>
      <w:bookmarkStart w:id="42" w:name="_Toc136162630"/>
      <w:bookmarkStart w:id="43" w:name="_Toc76115628"/>
      <w:r>
        <w:t>LandisData</w:t>
      </w:r>
      <w:bookmarkEnd w:id="40"/>
      <w:bookmarkEnd w:id="41"/>
      <w:bookmarkEnd w:id="42"/>
      <w:bookmarkEnd w:id="43"/>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44" w:name="_Toc112235333"/>
      <w:bookmarkStart w:id="45" w:name="_Toc133386214"/>
      <w:bookmarkStart w:id="46" w:name="_Toc136162631"/>
      <w:bookmarkStart w:id="47" w:name="_Toc76115629"/>
      <w:r>
        <w:t>Timestep</w:t>
      </w:r>
      <w:bookmarkEnd w:id="44"/>
      <w:bookmarkEnd w:id="45"/>
      <w:bookmarkEnd w:id="46"/>
      <w:r w:rsidR="004A5F84">
        <w:t xml:space="preserve"> (Not functional)</w:t>
      </w:r>
      <w:bookmarkEnd w:id="47"/>
    </w:p>
    <w:p w14:paraId="0C6085A4" w14:textId="0205786B" w:rsidR="004A5F84" w:rsidRDefault="004A5F84">
      <w:pPr>
        <w:pStyle w:val="textbody"/>
      </w:pPr>
      <w:r>
        <w:t>Note: This parameter is not functional.  Because SCRPPLE requires daily data, it cannot produce an average fire regime for longer than annual time steps.  Therefore the default is 1.  Future versions will remove this parameter.</w:t>
      </w:r>
    </w:p>
    <w:p w14:paraId="3F70046B" w14:textId="5B65CCE0" w:rsidR="00763373" w:rsidRDefault="00763373" w:rsidP="00763373">
      <w:pPr>
        <w:pStyle w:val="Heading2"/>
      </w:pPr>
      <w:bookmarkStart w:id="48" w:name="_Toc76115630"/>
      <w:r>
        <w:t>Species_CSV_File</w:t>
      </w:r>
      <w:bookmarkEnd w:id="48"/>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“SpeciesCode”,</w:t>
      </w:r>
      <w:r w:rsidR="00E14DA4">
        <w:t xml:space="preserve"> </w:t>
      </w:r>
      <w:r w:rsidR="008A0CB3">
        <w:t>“</w:t>
      </w:r>
      <w:r>
        <w:t>AgeDBH”</w:t>
      </w:r>
      <w:r w:rsidR="008A0CB3">
        <w:t>,”</w:t>
      </w:r>
      <w:r w:rsidR="00E14DA4">
        <w:t>MaximumBarkThickness</w:t>
      </w:r>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9" w:name="_Toc136162634"/>
      <w:bookmarkStart w:id="50" w:name="_Ref272935309"/>
      <w:bookmarkStart w:id="51" w:name="_Toc76115631"/>
      <w:r>
        <w:t>AccidentalIgnitionsMap</w:t>
      </w:r>
      <w:bookmarkEnd w:id="51"/>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1AA60FA0" w14:textId="704D7C5E" w:rsidR="005A1247" w:rsidRDefault="005A1247" w:rsidP="005A1247">
      <w:pPr>
        <w:pStyle w:val="Heading2"/>
        <w:spacing w:after="120"/>
      </w:pPr>
      <w:bookmarkStart w:id="52" w:name="_Toc76115632"/>
      <w:r>
        <w:t>DynamicAccidentalIgnitionMaps (Optional)</w:t>
      </w:r>
      <w:bookmarkEnd w:id="52"/>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53" w:name="_Toc76115633"/>
      <w:r>
        <w:lastRenderedPageBreak/>
        <w:t>LightningIgnitionsMap</w:t>
      </w:r>
      <w:bookmarkEnd w:id="53"/>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54" w:name="_Toc136162636"/>
      <w:bookmarkStart w:id="55" w:name="_Toc76115634"/>
      <w:bookmarkEnd w:id="49"/>
      <w:bookmarkEnd w:id="50"/>
      <w:r>
        <w:t>DynamicLightningIgnitionMaps (Optional)</w:t>
      </w:r>
      <w:bookmarkEnd w:id="55"/>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56" w:name="_Toc76115635"/>
      <w:r>
        <w:t>RxIgnitionsMap</w:t>
      </w:r>
      <w:bookmarkEnd w:id="56"/>
    </w:p>
    <w:p w14:paraId="1ED89F4B" w14:textId="374ED4EA"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57" w:name="_Toc76115636"/>
      <w:r>
        <w:t>DynamicRxIgnitionMaps (Optional)</w:t>
      </w:r>
      <w:bookmarkEnd w:id="57"/>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r w:rsidRPr="00862666">
        <w:rPr>
          <w:rFonts w:ascii="Courier New" w:hAnsi="Courier New" w:cs="Courier New"/>
          <w:sz w:val="20"/>
          <w:szCs w:val="20"/>
        </w:rPr>
        <w:t>DynamicRxIgnitionMaps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58" w:name="_Toc76115637"/>
      <w:r>
        <w:t>AccidentalSuppressionMap</w:t>
      </w:r>
      <w:bookmarkEnd w:id="58"/>
    </w:p>
    <w:p w14:paraId="6A7374D3" w14:textId="2E61C268" w:rsidR="00763373" w:rsidRDefault="00763373" w:rsidP="00763373">
      <w:pPr>
        <w:pStyle w:val="textbody"/>
      </w:pPr>
      <w:r>
        <w:t>This parameter specifies a raster map to represent where and how accidental fires are suppressed.  The map units are integers and should only include:  0, 1, 2, 3, indicating no suppression, light, moderate, and maximal suppression</w:t>
      </w:r>
      <w:r w:rsidRPr="00E53223">
        <w:t xml:space="preserve"> </w:t>
      </w:r>
      <w:r>
        <w:t>is possible. This relates to the possible suppression probabilities listed in 2.5</w:t>
      </w:r>
      <w:r w:rsidR="00BA0BC3">
        <w:t>5</w:t>
      </w:r>
      <w:r>
        <w:t xml:space="preserve"> SuppresionTable.   </w:t>
      </w:r>
    </w:p>
    <w:p w14:paraId="37480D3A" w14:textId="77777777" w:rsidR="001E4D75" w:rsidRDefault="001E4D75" w:rsidP="001E4D75">
      <w:pPr>
        <w:pStyle w:val="Heading2"/>
        <w:spacing w:after="120"/>
      </w:pPr>
      <w:bookmarkStart w:id="59" w:name="_Toc76115638"/>
      <w:r>
        <w:lastRenderedPageBreak/>
        <w:t>LightningSuppressionMap</w:t>
      </w:r>
      <w:bookmarkEnd w:id="59"/>
    </w:p>
    <w:p w14:paraId="62303E23" w14:textId="584C15BA" w:rsidR="001E4D75" w:rsidRDefault="001E4D75" w:rsidP="001E4D75">
      <w:pPr>
        <w:pStyle w:val="textbody"/>
      </w:pPr>
      <w:r>
        <w:t>This parameter specifies a raster map to represent where and how lightning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r>
        <w:t xml:space="preserve"> </w:t>
      </w:r>
    </w:p>
    <w:p w14:paraId="6FCCBD46" w14:textId="77777777" w:rsidR="001E4D75" w:rsidRDefault="001E4D75" w:rsidP="001E4D75">
      <w:pPr>
        <w:pStyle w:val="Heading2"/>
        <w:spacing w:after="120"/>
      </w:pPr>
      <w:bookmarkStart w:id="60" w:name="_Toc76115639"/>
      <w:r>
        <w:t>RxSuppressionMap</w:t>
      </w:r>
      <w:bookmarkEnd w:id="60"/>
    </w:p>
    <w:p w14:paraId="1C860A3D" w14:textId="154C4064" w:rsidR="001E4D75" w:rsidRDefault="001E4D75" w:rsidP="001E4D75">
      <w:pPr>
        <w:pStyle w:val="textbody"/>
      </w:pPr>
      <w:r>
        <w:t>This parameter specifies a raster map to represent where and how prescribed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p>
    <w:p w14:paraId="6AE4185E" w14:textId="7A7A8201" w:rsidR="00437672" w:rsidRDefault="00437672" w:rsidP="00437672">
      <w:pPr>
        <w:pStyle w:val="Heading2"/>
        <w:spacing w:after="120"/>
      </w:pPr>
      <w:bookmarkStart w:id="61" w:name="_Ref272935732"/>
      <w:bookmarkStart w:id="62" w:name="_Toc76115640"/>
      <w:r>
        <w:t>DynamicAccidentalSuppressionMaps (Optional)</w:t>
      </w:r>
      <w:bookmarkEnd w:id="62"/>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63" w:name="_Toc76115641"/>
      <w:r>
        <w:t>GroundSlopeFile</w:t>
      </w:r>
      <w:bookmarkEnd w:id="63"/>
      <w:r>
        <w:t xml:space="preserve"> </w:t>
      </w:r>
      <w:bookmarkEnd w:id="61"/>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64" w:name="_Ref272935725"/>
      <w:bookmarkStart w:id="65" w:name="_Toc76115642"/>
      <w:r>
        <w:t>UphillSlopeAzimuthMap</w:t>
      </w:r>
      <w:bookmarkEnd w:id="64"/>
      <w:bookmarkEnd w:id="65"/>
    </w:p>
    <w:p w14:paraId="43A68108" w14:textId="77777777" w:rsidR="00763373" w:rsidRDefault="001E4D75" w:rsidP="001E4D75">
      <w:pPr>
        <w:pStyle w:val="textbody"/>
      </w:pPr>
      <w:r>
        <w:t>This parameter specifies a raster map to represent the direction of uphill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bookmarkStart w:id="66" w:name="_Toc76115643"/>
      <w:r>
        <w:t>Clay Map</w:t>
      </w:r>
      <w:bookmarkEnd w:id="66"/>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67" w:name="_Toc76115644"/>
      <w:r>
        <w:t>LightningIgnitionsB0</w:t>
      </w:r>
      <w:bookmarkEnd w:id="67"/>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68" w:name="_Toc76115645"/>
      <w:r>
        <w:lastRenderedPageBreak/>
        <w:t>LightningIgnitionsB1</w:t>
      </w:r>
      <w:bookmarkEnd w:id="68"/>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69" w:name="_Toc76115646"/>
      <w:r>
        <w:t>AccidentalIgnitionsB0</w:t>
      </w:r>
      <w:bookmarkEnd w:id="69"/>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70" w:name="_Toc76115647"/>
      <w:r>
        <w:t>AccidentalIgnitionsB1</w:t>
      </w:r>
      <w:bookmarkEnd w:id="70"/>
    </w:p>
    <w:p w14:paraId="085BBBC8" w14:textId="79A52D93" w:rsidR="001E4D75" w:rsidRDefault="001E4D75" w:rsidP="001E4D75">
      <w:pPr>
        <w:pStyle w:val="textbody"/>
      </w:pPr>
      <w:r>
        <w:t xml:space="preserve">The B1 parameter from equation 1 (Scheller et al. </w:t>
      </w:r>
      <w:r w:rsidR="00907ABC">
        <w:t>2019</w:t>
      </w:r>
      <w:r>
        <w:t>).  This value is empirically derived for accidental ignitions.</w:t>
      </w:r>
    </w:p>
    <w:p w14:paraId="4934918E" w14:textId="51A033A2" w:rsidR="00763373" w:rsidRDefault="0077276B" w:rsidP="0077276B">
      <w:pPr>
        <w:pStyle w:val="Heading2"/>
      </w:pPr>
      <w:bookmarkStart w:id="71" w:name="_Toc76115648"/>
      <w:r>
        <w:t>IgnitionDistribution</w:t>
      </w:r>
      <w:bookmarkEnd w:id="71"/>
    </w:p>
    <w:p w14:paraId="09E9AB37" w14:textId="1071BB0C" w:rsidR="0077276B" w:rsidRDefault="0077276B" w:rsidP="0077276B">
      <w:pPr>
        <w:pStyle w:val="textbody"/>
      </w:pPr>
      <w:r>
        <w:t xml:space="preserve">This parameter indicates to the model which ignition sub-model you are using either, </w:t>
      </w:r>
      <w:r w:rsidRPr="0077276B">
        <w:t>ZeroInflatedPoisson</w:t>
      </w:r>
      <w:r>
        <w:t xml:space="preserve"> or Poisson</w:t>
      </w:r>
    </w:p>
    <w:p w14:paraId="7A7806FD" w14:textId="77777777" w:rsidR="009F7A13" w:rsidRDefault="009F7A13" w:rsidP="009F7A13">
      <w:pPr>
        <w:pStyle w:val="Heading2"/>
      </w:pPr>
      <w:bookmarkStart w:id="72" w:name="_Toc76115649"/>
      <w:r w:rsidRPr="007F5CBD">
        <w:t>LightningIgnitionsBinomialB0</w:t>
      </w:r>
      <w:bookmarkEnd w:id="72"/>
    </w:p>
    <w:p w14:paraId="762166F7" w14:textId="0DA4EFEB" w:rsidR="009F7A13" w:rsidRDefault="009F7A13" w:rsidP="0077276B">
      <w:pPr>
        <w:pStyle w:val="textbody"/>
      </w:pPr>
      <w:r>
        <w:t>The b</w:t>
      </w:r>
      <w:r>
        <w:rPr>
          <w:vertAlign w:val="subscript"/>
        </w:rPr>
        <w:t>z0</w:t>
      </w:r>
      <w:r>
        <w:t xml:space="preserve"> parameter from equation 2. This value is empirically derived for lightning ignitions.</w:t>
      </w:r>
    </w:p>
    <w:p w14:paraId="28FBEE5E" w14:textId="77777777" w:rsidR="00763373" w:rsidRDefault="00763373" w:rsidP="00763373">
      <w:pPr>
        <w:pStyle w:val="Heading2"/>
      </w:pPr>
      <w:bookmarkStart w:id="73" w:name="_Toc76115650"/>
      <w:r w:rsidRPr="007F5CBD">
        <w:t>LightningIgnitionsBinomialB1</w:t>
      </w:r>
      <w:bookmarkEnd w:id="73"/>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for lightning ignitions.</w:t>
      </w:r>
    </w:p>
    <w:p w14:paraId="76834ED5" w14:textId="77777777" w:rsidR="00BA0BC3" w:rsidRDefault="00BA0BC3" w:rsidP="00BA0BC3">
      <w:pPr>
        <w:pStyle w:val="Heading2"/>
      </w:pPr>
      <w:bookmarkStart w:id="74" w:name="_Toc76115651"/>
      <w:r w:rsidRPr="007F5CBD">
        <w:t>AccidentalIgnitionsBinomialB0</w:t>
      </w:r>
      <w:bookmarkEnd w:id="74"/>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for accidental ignitions.</w:t>
      </w:r>
    </w:p>
    <w:p w14:paraId="669B97A8" w14:textId="77777777" w:rsidR="00BA0BC3" w:rsidRPr="007F5CBD" w:rsidRDefault="00BA0BC3" w:rsidP="00BA0BC3">
      <w:pPr>
        <w:pStyle w:val="Heading2"/>
      </w:pPr>
      <w:bookmarkStart w:id="75" w:name="_Toc76115652"/>
      <w:r w:rsidRPr="007F5CBD">
        <w:t>AccidentalIgnitionsBinomialB1</w:t>
      </w:r>
      <w:bookmarkEnd w:id="75"/>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for accidental ignitions.</w:t>
      </w:r>
    </w:p>
    <w:p w14:paraId="423F9776" w14:textId="77777777" w:rsidR="001E4D75" w:rsidRDefault="001E4D75">
      <w:pPr>
        <w:pStyle w:val="Heading2"/>
        <w:spacing w:after="120"/>
      </w:pPr>
      <w:bookmarkStart w:id="76" w:name="_Toc76115653"/>
      <w:r>
        <w:t>MaximumFineFuels</w:t>
      </w:r>
      <w:bookmarkEnd w:id="76"/>
    </w:p>
    <w:p w14:paraId="1CA25F5D" w14:textId="71C7E27A" w:rsidR="001E4D75" w:rsidRPr="001E4D75" w:rsidRDefault="005C69B3" w:rsidP="001E4D75">
      <w:pPr>
        <w:pStyle w:val="textbody"/>
      </w:pPr>
      <w:r>
        <w:t xml:space="preserve">This is the maximum amount of fine fuels </w:t>
      </w:r>
      <w:r>
        <w:t>(g m</w:t>
      </w:r>
      <w:r w:rsidRPr="001E4D75">
        <w:rPr>
          <w:vertAlign w:val="superscript"/>
        </w:rPr>
        <w:t>-2</w:t>
      </w:r>
      <w:r>
        <w:t>)</w:t>
      </w:r>
      <w:r>
        <w:t xml:space="preserve">, above which more fuels do not increase fire spread.  </w:t>
      </w:r>
      <w:r w:rsidR="001E4D75">
        <w:t xml:space="preserve">The </w:t>
      </w:r>
      <w:r>
        <w:t xml:space="preserve">value is </w:t>
      </w:r>
      <w:r w:rsidR="001E4D75">
        <w:t>used to rescale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r>
        <w:t xml:space="preserve">is often </w:t>
      </w:r>
      <w:r w:rsidR="001E4D75">
        <w:t xml:space="preserve">estimated from </w:t>
      </w:r>
      <w:r>
        <w:t xml:space="preserve">landscape average fine fuels excluding any recent </w:t>
      </w:r>
      <w:r w:rsidR="001E4D75">
        <w:t>disturbance</w:t>
      </w:r>
      <w:r>
        <w:t>s</w:t>
      </w:r>
      <w:r w:rsidR="001E4D75">
        <w:t xml:space="preserve">.  </w:t>
      </w:r>
    </w:p>
    <w:p w14:paraId="1C312FEE" w14:textId="77777777" w:rsidR="00C60076" w:rsidRDefault="00C60076">
      <w:pPr>
        <w:pStyle w:val="Heading2"/>
        <w:spacing w:after="120"/>
      </w:pPr>
      <w:bookmarkStart w:id="77" w:name="_Toc76115654"/>
      <w:r>
        <w:t>MaximumRxWindSpeed</w:t>
      </w:r>
      <w:bookmarkEnd w:id="77"/>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78" w:name="_Toc76115655"/>
      <w:r>
        <w:lastRenderedPageBreak/>
        <w:t>MaximumRxFireWeatherIndex</w:t>
      </w:r>
      <w:r w:rsidR="00615740">
        <w:t xml:space="preserve"> (Optional)</w:t>
      </w:r>
      <w:bookmarkEnd w:id="78"/>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79" w:name="_Toc76115656"/>
      <w:r>
        <w:t>MinimumRxFireWeatherIndex</w:t>
      </w:r>
      <w:r w:rsidR="00615740">
        <w:t xml:space="preserve"> (Optional)</w:t>
      </w:r>
      <w:bookmarkEnd w:id="79"/>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80" w:name="EcoTable"/>
      <w:bookmarkStart w:id="81" w:name="_Toc136162638"/>
      <w:bookmarkStart w:id="82" w:name="_Toc76115657"/>
      <w:bookmarkEnd w:id="54"/>
      <w:bookmarkEnd w:id="80"/>
      <w:r>
        <w:t>MaximumRxTemperture (Optional)</w:t>
      </w:r>
      <w:bookmarkEnd w:id="82"/>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83" w:name="_Toc76115658"/>
      <w:r>
        <w:t>MinimumRxRelativeHumidity (Optional)</w:t>
      </w:r>
      <w:bookmarkEnd w:id="83"/>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7A7D38EC" w:rsidR="006E2BA6" w:rsidRDefault="006E2BA6">
      <w:pPr>
        <w:pStyle w:val="Heading2"/>
        <w:spacing w:after="120"/>
      </w:pPr>
      <w:bookmarkStart w:id="84" w:name="_Toc76115659"/>
      <w:r>
        <w:t>MaximumRXFireIntesnity</w:t>
      </w:r>
      <w:bookmarkEnd w:id="84"/>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85" w:name="_Toc76115660"/>
      <w:r>
        <w:t>NumberRxAnnualFires</w:t>
      </w:r>
      <w:bookmarkEnd w:id="85"/>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86" w:name="_Toc76115661"/>
      <w:r>
        <w:t>NumberRxDailyFires</w:t>
      </w:r>
      <w:bookmarkEnd w:id="86"/>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87" w:name="_Toc76115662"/>
      <w:r>
        <w:t>FirstDayRxFires</w:t>
      </w:r>
      <w:bookmarkEnd w:id="87"/>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88" w:name="_Toc76115663"/>
      <w:r>
        <w:t>LastDayRxFires</w:t>
      </w:r>
      <w:bookmarkEnd w:id="88"/>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9" w:name="_Toc76115664"/>
      <w:r>
        <w:t>TargetRxSize</w:t>
      </w:r>
      <w:bookmarkEnd w:id="89"/>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90" w:name="_Toc76115665"/>
      <w:r>
        <w:lastRenderedPageBreak/>
        <w:t>RxZonesMap (Optional)</w:t>
      </w:r>
      <w:bookmarkEnd w:id="90"/>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r w:rsidRPr="00862666">
        <w:rPr>
          <w:b/>
        </w:rPr>
        <w:t>TargetRxSize</w:t>
      </w:r>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91" w:name="_Toc76115666"/>
      <w:r>
        <w:t>MaximumSpreadAreaB0</w:t>
      </w:r>
      <w:bookmarkEnd w:id="91"/>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92" w:name="_Toc76115667"/>
      <w:r>
        <w:t>MaximumSpreadAreaB1</w:t>
      </w:r>
      <w:bookmarkEnd w:id="92"/>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93" w:name="_Toc76115668"/>
      <w:r>
        <w:t>MaximumSpreadAreaB2</w:t>
      </w:r>
      <w:bookmarkEnd w:id="93"/>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7377D1D4" w14:textId="77777777" w:rsidR="00C60076" w:rsidRDefault="00C60076">
      <w:pPr>
        <w:pStyle w:val="Heading2"/>
        <w:spacing w:after="120"/>
      </w:pPr>
      <w:bookmarkStart w:id="94" w:name="_Toc76115669"/>
      <w:r>
        <w:t>SpreadProbabilityB0</w:t>
      </w:r>
      <w:bookmarkEnd w:id="94"/>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95" w:name="_Toc76115670"/>
      <w:r>
        <w:t>SpreadProbabilityB1</w:t>
      </w:r>
      <w:bookmarkEnd w:id="95"/>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96" w:name="_Toc76115671"/>
      <w:r>
        <w:t>SpreadProbabilityB2</w:t>
      </w:r>
      <w:bookmarkEnd w:id="96"/>
    </w:p>
    <w:p w14:paraId="63BE7C88" w14:textId="5A58B5CC" w:rsidR="00C60076" w:rsidRPr="00C60076" w:rsidRDefault="00C60076" w:rsidP="00C60076">
      <w:pPr>
        <w:pStyle w:val="textbody"/>
      </w:pPr>
      <w:r>
        <w:t xml:space="preserve">The B2 </w:t>
      </w:r>
      <w:r w:rsidR="00907ABC">
        <w:t xml:space="preserve">(*Effective wind speed)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97" w:name="_Toc76115672"/>
      <w:r>
        <w:lastRenderedPageBreak/>
        <w:t>SpreadProbabilityB3</w:t>
      </w:r>
      <w:bookmarkEnd w:id="97"/>
    </w:p>
    <w:p w14:paraId="5CE33817" w14:textId="3B960BE3" w:rsidR="00C60076" w:rsidRPr="00C60076" w:rsidRDefault="00C60076" w:rsidP="00C60076">
      <w:pPr>
        <w:pStyle w:val="textbody"/>
      </w:pPr>
      <w:r>
        <w:t xml:space="preserve">The B3 </w:t>
      </w:r>
      <w:r w:rsidR="00907ABC">
        <w:t>(*Fine fuels) parameter from equation 3</w:t>
      </w:r>
      <w:r>
        <w:t xml:space="preserve"> (Scheller et al. </w:t>
      </w:r>
      <w:r w:rsidR="00907ABC">
        <w:t>2019</w:t>
      </w:r>
      <w:r>
        <w:t>).  This value is empirically derived from all fires in the landscape or region.</w:t>
      </w:r>
    </w:p>
    <w:p w14:paraId="105C0F2E" w14:textId="77777777" w:rsidR="00BA0BC3" w:rsidRDefault="00BA0BC3" w:rsidP="00BA0BC3">
      <w:pPr>
        <w:pStyle w:val="Heading2"/>
        <w:spacing w:after="120"/>
      </w:pPr>
      <w:bookmarkStart w:id="98" w:name="_Toc76115673"/>
      <w:r>
        <w:t>SiteMortalityB0</w:t>
      </w:r>
      <w:bookmarkEnd w:id="98"/>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bookmarkStart w:id="99" w:name="_Toc76115674"/>
      <w:r>
        <w:t>SiteMortalityB1</w:t>
      </w:r>
      <w:bookmarkEnd w:id="99"/>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bookmarkStart w:id="100" w:name="_Toc76115675"/>
      <w:r>
        <w:t>SiteMortalityB2</w:t>
      </w:r>
      <w:bookmarkEnd w:id="100"/>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bookmarkStart w:id="101" w:name="_Toc76115676"/>
      <w:r>
        <w:t>SiteMortalityB3</w:t>
      </w:r>
      <w:bookmarkEnd w:id="101"/>
    </w:p>
    <w:p w14:paraId="4969E733" w14:textId="7A0D5746"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6350ED1A" w14:textId="77777777" w:rsidR="00BA0BC3" w:rsidRDefault="00BA0BC3" w:rsidP="00BA0BC3">
      <w:pPr>
        <w:pStyle w:val="Heading2"/>
      </w:pPr>
      <w:bookmarkStart w:id="102" w:name="_Toc76115677"/>
      <w:r>
        <w:t>SiteMortalityB4</w:t>
      </w:r>
      <w:bookmarkEnd w:id="102"/>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bookmarkStart w:id="103" w:name="_Toc76115678"/>
      <w:r>
        <w:t>SiteMortalityB5</w:t>
      </w:r>
      <w:bookmarkEnd w:id="103"/>
    </w:p>
    <w:p w14:paraId="5F7EA647" w14:textId="082CB2EC" w:rsidR="001C1DAC" w:rsidRDefault="00BA0BC3" w:rsidP="00BA0BC3">
      <w:pPr>
        <w:pStyle w:val="textbody"/>
      </w:pPr>
      <w:r>
        <w:t>The b</w:t>
      </w:r>
      <w:r w:rsidR="001C1DAC">
        <w:t>5</w:t>
      </w:r>
      <w:r>
        <w:t xml:space="preserve"> (*Fine fuels) parameter for equation 7. The value is empirically derived from maps of fire severity for a landscape and estimates of fuels.</w:t>
      </w:r>
    </w:p>
    <w:p w14:paraId="1BE8DEE4" w14:textId="315981CE" w:rsidR="001C1DAC" w:rsidRDefault="001C1DAC" w:rsidP="001C1DAC">
      <w:pPr>
        <w:pStyle w:val="Heading2"/>
      </w:pPr>
      <w:bookmarkStart w:id="104" w:name="_Toc76115679"/>
      <w:r>
        <w:t>SiteMortalityB6</w:t>
      </w:r>
      <w:bookmarkEnd w:id="104"/>
    </w:p>
    <w:p w14:paraId="5C6EA626" w14:textId="5E8D08A7" w:rsidR="001C1DAC" w:rsidRDefault="001C1DAC" w:rsidP="00BA0BC3">
      <w:pPr>
        <w:pStyle w:val="textbody"/>
      </w:pPr>
      <w:r>
        <w:t>The b6 (*Ladder Fuels) parameter for equation 7. The value is empirically derived from maps of fire severity for a landscape and estimates of ladder fuels.</w:t>
      </w:r>
    </w:p>
    <w:p w14:paraId="4FB75B74" w14:textId="77777777" w:rsidR="00BA0BC3" w:rsidRDefault="00BA0BC3" w:rsidP="00BA0BC3">
      <w:pPr>
        <w:pStyle w:val="Heading2"/>
      </w:pPr>
      <w:bookmarkStart w:id="105" w:name="_Toc76115680"/>
      <w:r>
        <w:t>CohortMortalityB0</w:t>
      </w:r>
      <w:bookmarkEnd w:id="105"/>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bookmarkStart w:id="106" w:name="_Toc76115681"/>
      <w:r>
        <w:lastRenderedPageBreak/>
        <w:t>CohortMortalityB1</w:t>
      </w:r>
      <w:bookmarkEnd w:id="106"/>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bookmarkStart w:id="107" w:name="_Toc76115682"/>
      <w:r>
        <w:t>CohortMortalityB2</w:t>
      </w:r>
      <w:bookmarkEnd w:id="107"/>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108" w:name="_Toc48384081"/>
      <w:bookmarkStart w:id="109" w:name="_Toc76115683"/>
      <w:r>
        <w:t>LadderFuelMaxAge</w:t>
      </w:r>
      <w:bookmarkEnd w:id="109"/>
    </w:p>
    <w:p w14:paraId="708F1D00" w14:textId="42B7737A" w:rsidR="00635512" w:rsidRPr="00635512" w:rsidRDefault="00635512" w:rsidP="00635512">
      <w:pPr>
        <w:pStyle w:val="textbody"/>
      </w:pPr>
      <w:r>
        <w:t xml:space="preserve">May determine site-level mortality. The maximum age at which a cohort is still considered a ladder fuel, i.e., the cohort is a ladder fuel until reaching this age.  The biomass of all cohorts ≥ </w:t>
      </w:r>
      <w:r>
        <w:rPr>
          <w:rFonts w:ascii="Courier New" w:hAnsi="Courier New" w:cs="Courier New"/>
        </w:rPr>
        <w:t>LadderFuelMaxAge</w:t>
      </w:r>
      <w:r>
        <w:t xml:space="preserve"> listed in </w:t>
      </w:r>
      <w:r w:rsidRPr="00C60076">
        <w:rPr>
          <w:rFonts w:ascii="Courier New" w:hAnsi="Courier New" w:cs="Courier New"/>
        </w:rPr>
        <w:t>LadderFuelSpeciesList</w:t>
      </w:r>
      <w:r>
        <w:t xml:space="preserve"> are summed.</w:t>
      </w:r>
    </w:p>
    <w:p w14:paraId="7E45DFB8" w14:textId="4DD7C453" w:rsidR="00635512" w:rsidRDefault="00635512" w:rsidP="00635512">
      <w:pPr>
        <w:pStyle w:val="Heading2"/>
        <w:numPr>
          <w:ilvl w:val="1"/>
          <w:numId w:val="18"/>
        </w:numPr>
        <w:spacing w:after="120"/>
      </w:pPr>
      <w:bookmarkStart w:id="110" w:name="_Toc76115684"/>
      <w:r>
        <w:t>LadderFuelSpeciesList</w:t>
      </w:r>
      <w:bookmarkEnd w:id="108"/>
      <w:bookmarkEnd w:id="110"/>
    </w:p>
    <w:p w14:paraId="59A48D0E" w14:textId="17EF08F8" w:rsidR="00635512" w:rsidRDefault="00635512" w:rsidP="00635512">
      <w:pPr>
        <w:pStyle w:val="textbody"/>
      </w:pPr>
      <w:r>
        <w:t>A list of species codes for species that are considered ladder fuels.  Conifers are typically considered ladder fuels but rhododendrons and other shrubs may also act as ladder fuels.</w:t>
      </w:r>
    </w:p>
    <w:p w14:paraId="083107B3" w14:textId="77777777" w:rsidR="00576A14" w:rsidRDefault="00576A14" w:rsidP="00576A14">
      <w:pPr>
        <w:pStyle w:val="Heading2"/>
        <w:spacing w:after="120"/>
      </w:pPr>
      <w:bookmarkStart w:id="111" w:name="_Toc76115685"/>
      <w:r>
        <w:t>SuppressionMaxWindSpeed</w:t>
      </w:r>
      <w:bookmarkEnd w:id="111"/>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4100BF16" w:rsidR="00D0611A" w:rsidRDefault="00D0611A" w:rsidP="00F73E2C">
      <w:pPr>
        <w:pStyle w:val="Heading2"/>
        <w:spacing w:after="120"/>
      </w:pPr>
      <w:bookmarkStart w:id="112" w:name="_Toc76115686"/>
      <w:r>
        <w:t>Suppression</w:t>
      </w:r>
      <w:r w:rsidR="00E12EB9">
        <w:t>_CSV_File</w:t>
      </w:r>
      <w:bookmarkEnd w:id="112"/>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r>
        <w:t>IgnitionType:  Accidental, Lightning, or Rx (text input)</w:t>
      </w:r>
    </w:p>
    <w:p w14:paraId="46843399" w14:textId="4B98E419" w:rsidR="00E12EB9" w:rsidRDefault="00E12EB9" w:rsidP="00D0611A">
      <w:pPr>
        <w:pStyle w:val="textbody"/>
      </w:pPr>
      <w:r>
        <w:t>Mapcode:  The map code in the corresponding suppression map (integer)</w:t>
      </w:r>
    </w:p>
    <w:p w14:paraId="123C637C" w14:textId="4663E6BB" w:rsidR="00E12EB9" w:rsidRDefault="00E12EB9" w:rsidP="00D0611A">
      <w:pPr>
        <w:pStyle w:val="textbody"/>
      </w:pPr>
      <w:r>
        <w:t>Suppress_Category_0:  The  suppression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lastRenderedPageBreak/>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13" w:name="_Toc48384084"/>
      <w:bookmarkStart w:id="114" w:name="_Toc76115687"/>
      <w:r>
        <w:t>DeadWoodTable</w:t>
      </w:r>
      <w:bookmarkEnd w:id="113"/>
      <w:bookmarkEnd w:id="114"/>
    </w:p>
    <w:p w14:paraId="183FFC74" w14:textId="5491A3DA" w:rsidR="001F3FE1" w:rsidRDefault="001F3FE1" w:rsidP="001F3FE1">
      <w:pPr>
        <w:pStyle w:val="textbody"/>
      </w:pPr>
      <w:r>
        <w:t>We designed t</w:t>
      </w:r>
      <w:r>
        <w:t>his table to track snags generated by fire.  There can be zero or more lines, each corresponding to a species.  For each species, there</w:t>
      </w:r>
      <w:r>
        <w:t xml:space="preserve"> i</w:t>
      </w:r>
      <w:r>
        <w:t>s a minimum age at which a cohort generates snags due to fire.  For example:</w:t>
      </w:r>
    </w:p>
    <w:p w14:paraId="69C4B34C" w14:textId="77777777" w:rsidR="001F3FE1" w:rsidRPr="00F73E2C" w:rsidRDefault="001F3FE1" w:rsidP="001F3FE1">
      <w:pPr>
        <w:pStyle w:val="textbody"/>
        <w:rPr>
          <w:rFonts w:ascii="Courier New" w:hAnsi="Courier New" w:cs="Courier New"/>
        </w:rPr>
      </w:pPr>
      <w:r w:rsidRPr="00F73E2C">
        <w:rPr>
          <w:rFonts w:ascii="Courier New" w:hAnsi="Courier New" w:cs="Courier New"/>
        </w:rPr>
        <w:t>DeadWoodTable</w:t>
      </w:r>
    </w:p>
    <w:p w14:paraId="3A1F5D8D" w14:textId="77777777" w:rsidR="001F3FE1" w:rsidRPr="00F73E2C" w:rsidRDefault="001F3FE1" w:rsidP="001F3FE1">
      <w:pPr>
        <w:pStyle w:val="textbody"/>
        <w:rPr>
          <w:rFonts w:ascii="Courier New" w:hAnsi="Courier New" w:cs="Courier New"/>
        </w:rPr>
      </w:pPr>
      <w:r w:rsidRPr="00F73E2C">
        <w:rPr>
          <w:rFonts w:ascii="Courier New" w:hAnsi="Courier New" w:cs="Courier New"/>
        </w:rPr>
        <w:t>PinuJeff</w:t>
      </w:r>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r w:rsidRPr="0093166A">
              <w:rPr>
                <w:sz w:val="16"/>
                <w:szCs w:val="16"/>
              </w:rPr>
              <w:t>I</w:t>
            </w:r>
            <w:r>
              <w:rPr>
                <w:sz w:val="16"/>
                <w:szCs w:val="16"/>
              </w:rPr>
              <w:t>g</w:t>
            </w:r>
            <w:r w:rsidRPr="0093166A">
              <w:rPr>
                <w:sz w:val="16"/>
                <w:szCs w:val="16"/>
              </w:rPr>
              <w:t>nitionType</w:t>
            </w:r>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r w:rsidRPr="0093166A">
              <w:rPr>
                <w:sz w:val="16"/>
                <w:szCs w:val="16"/>
              </w:rPr>
              <w:t>Mapcode</w:t>
            </w:r>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15" w:name="_Toc102232960"/>
      <w:bookmarkStart w:id="116" w:name="_Toc136162695"/>
      <w:bookmarkStart w:id="117" w:name="_Toc76115688"/>
      <w:bookmarkEnd w:id="81"/>
      <w:r>
        <w:lastRenderedPageBreak/>
        <w:t>Output Files</w:t>
      </w:r>
      <w:bookmarkEnd w:id="115"/>
      <w:bookmarkEnd w:id="116"/>
      <w:bookmarkEnd w:id="117"/>
    </w:p>
    <w:p w14:paraId="05B72790" w14:textId="240BE937" w:rsidR="00AC34F9" w:rsidRPr="00E66BCA" w:rsidRDefault="00AC34F9" w:rsidP="00AC34F9">
      <w:r w:rsidRPr="00E66BCA">
        <w:t xml:space="preserve">The extension outputs were designed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Metadata/Scrpple sub-folder after a simulation is run.</w:t>
      </w:r>
    </w:p>
    <w:p w14:paraId="5E756D52" w14:textId="5ACB02CC" w:rsidR="00726F8F" w:rsidRDefault="00726F8F">
      <w:pPr>
        <w:pStyle w:val="Heading2"/>
        <w:spacing w:after="120"/>
      </w:pPr>
      <w:bookmarkStart w:id="118" w:name="_Toc102232961"/>
      <w:bookmarkStart w:id="119" w:name="_Ref133900246"/>
      <w:bookmarkStart w:id="120" w:name="_Toc136162696"/>
      <w:bookmarkStart w:id="121" w:name="_Ref272935798"/>
      <w:bookmarkStart w:id="122" w:name="_Toc76115689"/>
      <w:r>
        <w:t>Day of Fire Map</w:t>
      </w:r>
      <w:r w:rsidR="002A00A1">
        <w:t>s</w:t>
      </w:r>
      <w:bookmarkEnd w:id="122"/>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0 indicates an inactive site; 1 = active but unburned; &gt; 1 = Day-of-year for the fire + 1.</w:t>
      </w:r>
    </w:p>
    <w:p w14:paraId="5DDEB9BE" w14:textId="4BAD5750" w:rsidR="008401C8" w:rsidRDefault="008401C8">
      <w:pPr>
        <w:pStyle w:val="Heading2"/>
        <w:spacing w:after="120"/>
      </w:pPr>
      <w:bookmarkStart w:id="123" w:name="_Toc76115690"/>
      <w:r>
        <w:t xml:space="preserve">Fire </w:t>
      </w:r>
      <w:r w:rsidR="00726F8F">
        <w:t xml:space="preserve">Intensity </w:t>
      </w:r>
      <w:r>
        <w:t>Map</w:t>
      </w:r>
      <w:bookmarkEnd w:id="118"/>
      <w:bookmarkEnd w:id="119"/>
      <w:r>
        <w:t>s</w:t>
      </w:r>
      <w:bookmarkEnd w:id="120"/>
      <w:bookmarkEnd w:id="121"/>
      <w:bookmarkEnd w:id="123"/>
    </w:p>
    <w:p w14:paraId="448885FD" w14:textId="09DDECDF" w:rsidR="008401C8" w:rsidRDefault="008401C8">
      <w:pPr>
        <w:pStyle w:val="textbody"/>
      </w:pPr>
      <w:r>
        <w:t xml:space="preserve">The map of fire </w:t>
      </w:r>
      <w:r w:rsidR="00726F8F">
        <w:t>intensity</w:t>
      </w:r>
      <w:r w:rsidR="00714111">
        <w:t xml:space="preserve"> reports at which intensity (1-10</w:t>
      </w:r>
      <w:r w:rsidR="00726F8F">
        <w:t>) a cell burned.</w:t>
      </w:r>
      <w:r w:rsidR="005B62EE">
        <w:t xml:space="preserve"> Map values: 0 = Unburned site</w:t>
      </w:r>
      <w:r w:rsidR="00714111">
        <w:t>, 1-3 = Fire intensity 1-10</w:t>
      </w:r>
      <w:r w:rsidR="00133C16">
        <w:t>.</w:t>
      </w:r>
    </w:p>
    <w:p w14:paraId="77A9BCFC" w14:textId="573B3471" w:rsidR="00133C16" w:rsidRDefault="00133C16">
      <w:pPr>
        <w:pStyle w:val="Heading2"/>
        <w:spacing w:after="120"/>
      </w:pPr>
      <w:bookmarkStart w:id="124" w:name="_Ref133900608"/>
      <w:bookmarkStart w:id="125" w:name="_Toc136162697"/>
      <w:bookmarkStart w:id="126" w:name="_Toc102232962"/>
      <w:bookmarkStart w:id="127" w:name="_Toc76115691"/>
      <w:r>
        <w:t>Fire Spread Probability Maps</w:t>
      </w:r>
      <w:bookmarkEnd w:id="127"/>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bookmarkStart w:id="128" w:name="_Toc76115692"/>
      <w:r>
        <w:t xml:space="preserve">Fire Ignition </w:t>
      </w:r>
      <w:r w:rsidR="005B62EE">
        <w:t xml:space="preserve">Type </w:t>
      </w:r>
      <w:r>
        <w:t>Maps</w:t>
      </w:r>
      <w:bookmarkEnd w:id="128"/>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47904D23" w14:textId="0A3DD72A" w:rsidR="00133C16" w:rsidRDefault="00133C16">
      <w:pPr>
        <w:pStyle w:val="Heading2"/>
        <w:spacing w:after="120"/>
      </w:pPr>
      <w:bookmarkStart w:id="129" w:name="_Toc76115693"/>
      <w:r>
        <w:t>Event ID Maps</w:t>
      </w:r>
      <w:bookmarkEnd w:id="129"/>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bookmarkStart w:id="130" w:name="_Toc76115694"/>
      <w:r>
        <w:t>Fire Ignition Log</w:t>
      </w:r>
      <w:bookmarkEnd w:id="130"/>
    </w:p>
    <w:p w14:paraId="73E6157D" w14:textId="1B6C39D1" w:rsidR="00463C7B" w:rsidRDefault="00177FAC" w:rsidP="00AC34F9">
      <w:pPr>
        <w:pStyle w:val="textbody"/>
      </w:pPr>
      <w:r w:rsidRPr="00E66BCA">
        <w:t>The Fire ignition table is designed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31" w:name="_Toc76115695"/>
      <w:r>
        <w:t>Fire Event Log</w:t>
      </w:r>
      <w:bookmarkEnd w:id="124"/>
      <w:bookmarkEnd w:id="125"/>
      <w:bookmarkEnd w:id="131"/>
    </w:p>
    <w:p w14:paraId="66F4C74E" w14:textId="465EF754" w:rsidR="002A40FC" w:rsidRDefault="00177FAC">
      <w:pPr>
        <w:pStyle w:val="textbody"/>
      </w:pPr>
      <w:r w:rsidRPr="00E66BCA">
        <w:t xml:space="preserve">The Fire event table is designed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lastRenderedPageBreak/>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r>
        <w:t xml:space="preserve">number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32" w:name="_Ref133900654"/>
      <w:bookmarkStart w:id="133" w:name="_Toc136162698"/>
      <w:bookmarkStart w:id="134" w:name="_Toc76115696"/>
      <w:r>
        <w:t xml:space="preserve">Fire </w:t>
      </w:r>
      <w:r w:rsidR="002D12F1">
        <w:t>Summary</w:t>
      </w:r>
      <w:r>
        <w:t xml:space="preserve"> Log</w:t>
      </w:r>
      <w:bookmarkEnd w:id="126"/>
      <w:bookmarkEnd w:id="132"/>
      <w:bookmarkEnd w:id="133"/>
      <w:bookmarkEnd w:id="134"/>
    </w:p>
    <w:p w14:paraId="38429A81" w14:textId="5A3F3C62" w:rsidR="002A40FC" w:rsidRDefault="00177FAC">
      <w:pPr>
        <w:pStyle w:val="textbody"/>
      </w:pPr>
      <w:r w:rsidRPr="00E66BCA">
        <w:t xml:space="preserve">The Fire landscape </w:t>
      </w:r>
      <w:r>
        <w:t xml:space="preserve">summary </w:t>
      </w:r>
      <w:r w:rsidRPr="00E66BCA">
        <w:t xml:space="preserve">table is designed to summarize fire characteristics at the landscape scale. </w:t>
      </w:r>
      <w:r w:rsidR="008401C8">
        <w:t xml:space="preserve">The fire time step log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r>
        <w:t xml:space="preserve">number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35" w:name="_Toc76115697"/>
      <w:r>
        <w:lastRenderedPageBreak/>
        <w:t>Sample Input File</w:t>
      </w:r>
      <w:bookmarkEnd w:id="135"/>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Species_CSV_File</w:t>
      </w:r>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14:paraId="520CA21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14:paraId="49B2C44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14:paraId="391C919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18090C5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14:paraId="13B0333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14:paraId="69A99779"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ClayMap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14:paraId="6670B1D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IgnitionDistribution ZeroInflatedPoisson</w:t>
      </w:r>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AccidentalIgnitionsBinomialB0  2.</w:t>
      </w:r>
      <w:r>
        <w:rPr>
          <w:rFonts w:ascii="Courier New" w:hAnsi="Courier New" w:cs="Courier New"/>
          <w:sz w:val="16"/>
          <w:szCs w:val="16"/>
        </w:rPr>
        <w:t>6</w:t>
      </w:r>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14:paraId="1F60B8DD"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MinimumRxRelativeHumidity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r w:rsidRPr="006E2BA6">
        <w:rPr>
          <w:rFonts w:ascii="Courier New" w:hAnsi="Courier New" w:cs="Courier New"/>
          <w:sz w:val="16"/>
          <w:szCs w:val="16"/>
        </w:rPr>
        <w:t>MaximumRxFireIntensity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14:paraId="7ED31ED3"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NumberRxDailyFires 10</w:t>
      </w:r>
    </w:p>
    <w:p w14:paraId="04527B58" w14:textId="77777777" w:rsidR="00BA0BC3" w:rsidRDefault="00BA0BC3" w:rsidP="00BA0BC3">
      <w:pPr>
        <w:pStyle w:val="textbody"/>
        <w:ind w:hanging="1152"/>
        <w:rPr>
          <w:rFonts w:ascii="Courier New" w:hAnsi="Courier New" w:cs="Courier New"/>
          <w:sz w:val="16"/>
          <w:szCs w:val="16"/>
        </w:rPr>
      </w:pPr>
      <w:r w:rsidRPr="00EB6F83">
        <w:rPr>
          <w:rFonts w:ascii="Courier New" w:hAnsi="Courier New" w:cs="Courier New"/>
          <w:sz w:val="16"/>
          <w:szCs w:val="16"/>
        </w:rPr>
        <w:t>FirstDayRxFires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lastRenderedPageBreak/>
        <w:t>LastDayRxFires 300</w:t>
      </w:r>
    </w:p>
    <w:p w14:paraId="582B03B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TargetRxSize 40</w:t>
      </w:r>
    </w:p>
    <w:p w14:paraId="053A2248"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RxZonesMap my-fire-zones.gis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SiteMortalityB0  0.0147128975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 in Soil.</w:t>
      </w:r>
    </w:p>
    <w:p w14:paraId="364FEB0D"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SiteMortalityB1  0.0001934199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years annual ET. </w:t>
      </w:r>
    </w:p>
    <w:p w14:paraId="1ADE1270"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SiteMortalityB2  -0.0000066155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Windspeed.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2DB61641"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w:t>
      </w:r>
      <w:r w:rsidR="001C1DAC">
        <w:rPr>
          <w:rFonts w:ascii="Courier New" w:hAnsi="Courier New" w:cs="Courier New"/>
          <w:sz w:val="16"/>
          <w:szCs w:val="16"/>
        </w:rPr>
        <w:t>ex</w:t>
      </w:r>
      <w:r w:rsidRPr="00B607C9">
        <w:rPr>
          <w:rFonts w:ascii="Courier New" w:hAnsi="Courier New" w:cs="Courier New"/>
          <w:sz w:val="16"/>
          <w:szCs w:val="16"/>
        </w:rPr>
        <w:t>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13AA899B" w14:textId="442D8A0E" w:rsidR="001C1DAC" w:rsidRDefault="001C1DAC" w:rsidP="001C1DAC">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w:t>
      </w:r>
      <w:r>
        <w:rPr>
          <w:rFonts w:ascii="Courier New" w:hAnsi="Courier New" w:cs="Courier New"/>
          <w:sz w:val="16"/>
          <w:szCs w:val="16"/>
        </w:rPr>
        <w:t>ladder</w:t>
      </w:r>
      <w:r w:rsidRPr="00B607C9">
        <w:rPr>
          <w:rFonts w:ascii="Courier New" w:hAnsi="Courier New" w:cs="Courier New"/>
          <w:sz w:val="16"/>
          <w:szCs w:val="16"/>
        </w:rPr>
        <w:t xml:space="preserve"> fuels</w:t>
      </w:r>
      <w:r>
        <w:rPr>
          <w:rFonts w:ascii="Courier New" w:hAnsi="Courier New" w:cs="Courier New"/>
          <w:sz w:val="16"/>
          <w:szCs w:val="16"/>
        </w:rPr>
        <w:t>.</w:t>
      </w:r>
    </w:p>
    <w:p w14:paraId="106DC43F" w14:textId="43B7BF12" w:rsidR="001C1DAC" w:rsidRDefault="001C1DAC" w:rsidP="001C1DAC">
      <w:pPr>
        <w:pStyle w:val="textbody"/>
        <w:ind w:hanging="1152"/>
        <w:rPr>
          <w:rFonts w:ascii="Courier New" w:hAnsi="Courier New" w:cs="Courier New"/>
          <w:sz w:val="16"/>
          <w:szCs w:val="16"/>
        </w:rPr>
      </w:pPr>
      <w:r w:rsidRPr="00B607C9">
        <w:rPr>
          <w:rFonts w:ascii="Courier New" w:hAnsi="Courier New" w:cs="Courier New"/>
          <w:sz w:val="16"/>
          <w:szCs w:val="16"/>
        </w:rPr>
        <w:t>SiteMortalityB</w:t>
      </w:r>
      <w:r>
        <w:rPr>
          <w:rFonts w:ascii="Courier New" w:hAnsi="Courier New" w:cs="Courier New"/>
          <w:sz w:val="16"/>
          <w:szCs w:val="16"/>
        </w:rPr>
        <w:t>6</w:t>
      </w:r>
      <w:r w:rsidRPr="00B607C9">
        <w:rPr>
          <w:rFonts w:ascii="Courier New" w:hAnsi="Courier New" w:cs="Courier New"/>
          <w:sz w:val="16"/>
          <w:szCs w:val="16"/>
        </w:rPr>
        <w:t xml:space="preserve"> 0.00000  </w:t>
      </w:r>
    </w:p>
    <w:p w14:paraId="0BD878F4" w14:textId="77777777" w:rsidR="00510014" w:rsidRDefault="00510014" w:rsidP="00BA0BC3">
      <w:pPr>
        <w:pStyle w:val="textbody"/>
        <w:ind w:hanging="1152"/>
        <w:rPr>
          <w:rFonts w:ascii="Courier New" w:hAnsi="Courier New" w:cs="Courier New"/>
          <w:sz w:val="16"/>
          <w:szCs w:val="16"/>
        </w:rPr>
      </w:pPr>
    </w:p>
    <w:p w14:paraId="68D34F03" w14:textId="1E5707F1"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14:paraId="0D8B088D"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acersacc pinustro</w:t>
      </w:r>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SuppressionMaxWindSpeed 40</w:t>
      </w:r>
    </w:p>
    <w:p w14:paraId="46483291" w14:textId="50FB74C5" w:rsidR="00BA0BC3" w:rsidRPr="00572D68" w:rsidRDefault="00510014" w:rsidP="00BA0BC3">
      <w:pPr>
        <w:pStyle w:val="textbody"/>
        <w:ind w:hanging="1152"/>
        <w:rPr>
          <w:rFonts w:ascii="Courier New" w:hAnsi="Courier New" w:cs="Courier New"/>
          <w:sz w:val="16"/>
          <w:szCs w:val="16"/>
        </w:rPr>
      </w:pPr>
      <w:r>
        <w:rPr>
          <w:rFonts w:ascii="Courier New" w:hAnsi="Courier New" w:cs="Courier New"/>
          <w:sz w:val="16"/>
          <w:szCs w:val="16"/>
        </w:rPr>
        <w:t>Suppression_CSV_File</w:t>
      </w:r>
      <w:r w:rsidR="00BA0BC3" w:rsidRPr="00572D68">
        <w:rPr>
          <w:rFonts w:ascii="Courier New" w:hAnsi="Courier New" w:cs="Courier New"/>
          <w:sz w:val="16"/>
          <w:szCs w:val="16"/>
        </w:rPr>
        <w:t xml:space="preserve">  </w:t>
      </w:r>
      <w:r>
        <w:rPr>
          <w:rFonts w:ascii="Courier New" w:hAnsi="Courier New" w:cs="Courier New"/>
          <w:sz w:val="16"/>
          <w:szCs w:val="16"/>
        </w:rPr>
        <w:t>Example_Suppression.csv</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DeadWoodTable</w:t>
      </w:r>
    </w:p>
    <w:p w14:paraId="0EF6293D" w14:textId="77777777" w:rsidR="00BA0BC3" w:rsidRPr="00572D68" w:rsidRDefault="00BA0BC3" w:rsidP="00BA0BC3">
      <w:pPr>
        <w:pStyle w:val="textbody"/>
        <w:ind w:hanging="1152"/>
        <w:rPr>
          <w:rFonts w:ascii="Courier New" w:hAnsi="Courier New" w:cs="Courier New"/>
          <w:sz w:val="16"/>
          <w:szCs w:val="16"/>
        </w:rPr>
      </w:pPr>
      <w:r>
        <w:rPr>
          <w:rFonts w:ascii="Courier New" w:hAnsi="Courier New" w:cs="Courier New"/>
          <w:sz w:val="16"/>
          <w:szCs w:val="16"/>
        </w:rPr>
        <w:t>acersacc  2</w:t>
      </w:r>
      <w:r w:rsidRPr="00572D68">
        <w:rPr>
          <w:rFonts w:ascii="Courier New" w:hAnsi="Courier New" w:cs="Courier New"/>
          <w:sz w:val="16"/>
          <w:szCs w:val="16"/>
        </w:rPr>
        <w:t>0</w:t>
      </w:r>
    </w:p>
    <w:p w14:paraId="1498C21C"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pinustro  2</w:t>
      </w:r>
      <w:r w:rsidRPr="00572D68">
        <w:rPr>
          <w:rFonts w:ascii="Courier New" w:hAnsi="Courier New" w:cs="Courier New"/>
          <w:sz w:val="16"/>
          <w:szCs w:val="16"/>
        </w:rPr>
        <w:t>0</w:t>
      </w:r>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12"/>
      <w:footerReference w:type="default" r:id="rId13"/>
      <w:pgSz w:w="12240" w:h="15840" w:code="1"/>
      <w:pgMar w:top="1440" w:right="1440" w:bottom="1440" w:left="1440" w:header="935"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0FF3" w16cex:dateUtc="2021-02-09T18:43:00Z"/>
  <w16cex:commentExtensible w16cex:durableId="23CD0FF9" w16cex:dateUtc="2021-02-09T18:43:00Z"/>
  <w16cex:commentExtensible w16cex:durableId="23CD1099" w16cex:dateUtc="2021-02-0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A477D" w16cid:durableId="23CD0EFF"/>
  <w16cid:commentId w16cid:paraId="601057FE" w16cid:durableId="23CD0FF3"/>
  <w16cid:commentId w16cid:paraId="4721682B" w16cid:durableId="23CD0FF9"/>
  <w16cid:commentId w16cid:paraId="7E66C583" w16cid:durableId="23CD10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44686" w14:textId="77777777" w:rsidR="006C1457" w:rsidRDefault="006C1457">
      <w:r>
        <w:separator/>
      </w:r>
    </w:p>
  </w:endnote>
  <w:endnote w:type="continuationSeparator" w:id="0">
    <w:p w14:paraId="6580E48B" w14:textId="77777777" w:rsidR="006C1457" w:rsidRDefault="006C1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2961C9B4" w:rsidR="001073AC" w:rsidRDefault="001073A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A6B88">
      <w:rPr>
        <w:rFonts w:ascii="Arial" w:hAnsi="Arial" w:cs="Arial"/>
        <w:noProof/>
      </w:rPr>
      <w:t>1</w:t>
    </w:r>
    <w:r>
      <w:rPr>
        <w:rFonts w:ascii="Arial" w:hAnsi="Arial" w:cs="Arial"/>
      </w:rPr>
      <w:fldChar w:fldCharType="end"/>
    </w:r>
    <w:bookmarkStart w:id="136" w:name="_Ref133898947"/>
    <w:bookmarkStart w:id="137" w:name="_Ref75418953"/>
    <w:bookmarkEnd w:id="136"/>
    <w:r>
      <w:rPr>
        <w:rFonts w:ascii="Arial" w:hAnsi="Arial" w:cs="Arial"/>
      </w:rPr>
      <w:t xml:space="preserve"> -</w:t>
    </w:r>
  </w:p>
  <w:bookmarkEnd w:id="137"/>
  <w:p w14:paraId="32F3F215" w14:textId="77777777" w:rsidR="001073AC" w:rsidRDefault="00107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F6E27" w14:textId="77777777" w:rsidR="006C1457" w:rsidRDefault="006C1457">
      <w:r>
        <w:separator/>
      </w:r>
    </w:p>
  </w:footnote>
  <w:footnote w:type="continuationSeparator" w:id="0">
    <w:p w14:paraId="1911F7EB" w14:textId="77777777" w:rsidR="006C1457" w:rsidRDefault="006C1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1073AC" w:rsidRDefault="001073A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556268B3" w:rsidR="001073AC" w:rsidRDefault="006C1457">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1073AC">
      <w:t xml:space="preserve">LANDIS-II SCRPPLE Extension </w:t>
    </w:r>
    <w:r>
      <w:fldChar w:fldCharType="end"/>
    </w:r>
    <w:r w:rsidR="001073AC">
      <w:t>v3.</w:t>
    </w:r>
    <w:r w:rsidR="00635512">
      <w:t>1</w:t>
    </w:r>
    <w:r w:rsidR="001073A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 w:numId="16">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8"/>
    <w:lvlOverride w:ilvl="3">
      <w:lvl w:ilvl="3">
        <w:start w:val="1"/>
        <w:numFmt w:val="decimal"/>
        <w:lvlText w:val="%1.%2.%3.%4."/>
        <w:lvlJc w:val="left"/>
        <w:pPr>
          <w:tabs>
            <w:tab w:val="num" w:pos="2520"/>
          </w:tabs>
          <w:ind w:left="1728" w:hanging="648"/>
        </w:p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chary Robbins">
    <w15:presenceInfo w15:providerId="Windows Live" w15:userId="f06ca7c57a3d46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E4D75"/>
    <w:rsid w:val="001F3FE1"/>
    <w:rsid w:val="0020333E"/>
    <w:rsid w:val="00205AA3"/>
    <w:rsid w:val="00216608"/>
    <w:rsid w:val="00232F59"/>
    <w:rsid w:val="00233A77"/>
    <w:rsid w:val="00233B99"/>
    <w:rsid w:val="0024651D"/>
    <w:rsid w:val="002470C3"/>
    <w:rsid w:val="00270DCB"/>
    <w:rsid w:val="00271038"/>
    <w:rsid w:val="00280724"/>
    <w:rsid w:val="0028773D"/>
    <w:rsid w:val="002A00A1"/>
    <w:rsid w:val="002A40FC"/>
    <w:rsid w:val="002A49D7"/>
    <w:rsid w:val="002D12F1"/>
    <w:rsid w:val="002F7D50"/>
    <w:rsid w:val="00302A26"/>
    <w:rsid w:val="00306E76"/>
    <w:rsid w:val="0033304E"/>
    <w:rsid w:val="0033438C"/>
    <w:rsid w:val="00351F8D"/>
    <w:rsid w:val="00354BCD"/>
    <w:rsid w:val="00363CEC"/>
    <w:rsid w:val="003840C1"/>
    <w:rsid w:val="00385514"/>
    <w:rsid w:val="0038620C"/>
    <w:rsid w:val="003A66EF"/>
    <w:rsid w:val="003B36E6"/>
    <w:rsid w:val="003B47CC"/>
    <w:rsid w:val="003D2F9E"/>
    <w:rsid w:val="003D3D9B"/>
    <w:rsid w:val="003D7018"/>
    <w:rsid w:val="003E11B3"/>
    <w:rsid w:val="003F03BF"/>
    <w:rsid w:val="003F0F20"/>
    <w:rsid w:val="003F2490"/>
    <w:rsid w:val="00437672"/>
    <w:rsid w:val="00463C7B"/>
    <w:rsid w:val="0048724A"/>
    <w:rsid w:val="00493941"/>
    <w:rsid w:val="0049659F"/>
    <w:rsid w:val="004A3759"/>
    <w:rsid w:val="004A5F84"/>
    <w:rsid w:val="004C62FA"/>
    <w:rsid w:val="004D50A7"/>
    <w:rsid w:val="004F2BEE"/>
    <w:rsid w:val="004F35C0"/>
    <w:rsid w:val="004F52AE"/>
    <w:rsid w:val="00505D50"/>
    <w:rsid w:val="00510014"/>
    <w:rsid w:val="00525624"/>
    <w:rsid w:val="005371C0"/>
    <w:rsid w:val="00540651"/>
    <w:rsid w:val="00543D8F"/>
    <w:rsid w:val="00545F7B"/>
    <w:rsid w:val="00550CBF"/>
    <w:rsid w:val="00557E13"/>
    <w:rsid w:val="005603A9"/>
    <w:rsid w:val="005631CA"/>
    <w:rsid w:val="00572D68"/>
    <w:rsid w:val="00572FD3"/>
    <w:rsid w:val="005741A5"/>
    <w:rsid w:val="00576A14"/>
    <w:rsid w:val="005944B4"/>
    <w:rsid w:val="005A1247"/>
    <w:rsid w:val="005A1821"/>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5B3A"/>
    <w:rsid w:val="00694F26"/>
    <w:rsid w:val="006A1A19"/>
    <w:rsid w:val="006A6979"/>
    <w:rsid w:val="006C1457"/>
    <w:rsid w:val="006D1D60"/>
    <w:rsid w:val="006D3972"/>
    <w:rsid w:val="006E2BA6"/>
    <w:rsid w:val="006F1EC9"/>
    <w:rsid w:val="00701A28"/>
    <w:rsid w:val="0070398B"/>
    <w:rsid w:val="00704993"/>
    <w:rsid w:val="00706F40"/>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7ABC"/>
    <w:rsid w:val="00917348"/>
    <w:rsid w:val="00926FE5"/>
    <w:rsid w:val="0093166A"/>
    <w:rsid w:val="009464CF"/>
    <w:rsid w:val="0096363D"/>
    <w:rsid w:val="00967293"/>
    <w:rsid w:val="009719D2"/>
    <w:rsid w:val="0097600B"/>
    <w:rsid w:val="009A645D"/>
    <w:rsid w:val="009B0195"/>
    <w:rsid w:val="009B43E9"/>
    <w:rsid w:val="009D6363"/>
    <w:rsid w:val="009D7552"/>
    <w:rsid w:val="009E007E"/>
    <w:rsid w:val="009E16D5"/>
    <w:rsid w:val="009E35AB"/>
    <w:rsid w:val="009F7A13"/>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841A6"/>
    <w:rsid w:val="00EA060C"/>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A6B88"/>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
    <w:name w:val="Unresolved Mention"/>
    <w:basedOn w:val="DefaultParagraphFont"/>
    <w:uiPriority w:val="99"/>
    <w:semiHidden/>
    <w:unhideWhenUsed/>
    <w:rsid w:val="002F7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SCRPPLE/tree/master/Supporting%20R%20Code/Mortality"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LANDIS-II-Foundation/Extension-SCRPPLE/tree/master/Supporting%20R%20Code/Spread/"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D6DDF-BA1A-47ED-98AB-560F023E5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23</Pages>
  <Words>6022</Words>
  <Characters>34326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40268</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9</cp:revision>
  <cp:lastPrinted>2013-10-19T14:47:00Z</cp:lastPrinted>
  <dcterms:created xsi:type="dcterms:W3CDTF">2021-03-09T16:13:00Z</dcterms:created>
  <dcterms:modified xsi:type="dcterms:W3CDTF">2021-07-02T14:53:00Z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